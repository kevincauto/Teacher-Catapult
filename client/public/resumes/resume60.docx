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352" w:rsidRPr="000A26AA" w:rsidRDefault="00BF6352" w:rsidP="00A13212">
      <w:pPr>
        <w:spacing w:line="240" w:lineRule="auto"/>
        <w:jc w:val="center"/>
        <w:rPr>
          <w:rFonts w:ascii="Cambria" w:hAnsi="Cambria" w:cs="Arial"/>
        </w:rPr>
      </w:pPr>
      <w:bookmarkStart w:id="0" w:name="_GoBack"/>
      <w:bookmarkEnd w:id="0"/>
      <w:r w:rsidRPr="000A26AA">
        <w:rPr>
          <w:rFonts w:ascii="Cambria" w:hAnsi="Cambria" w:cs="Arial"/>
          <w:sz w:val="32"/>
        </w:rPr>
        <w:t>Brianna Kain</w:t>
      </w:r>
      <w:r w:rsidR="00A13212" w:rsidRPr="000A26AA">
        <w:rPr>
          <w:rFonts w:ascii="Cambria" w:hAnsi="Cambria" w:cs="Arial"/>
        </w:rPr>
        <w:br/>
      </w:r>
      <w:r w:rsidRPr="000A26AA">
        <w:rPr>
          <w:rFonts w:ascii="Cambria" w:hAnsi="Cambria" w:cs="Arial"/>
        </w:rPr>
        <w:t xml:space="preserve">10 Montgomery Ave </w:t>
      </w:r>
      <w:r w:rsidRPr="000A26AA">
        <w:rPr>
          <w:rFonts w:ascii="Times New Roman" w:hAnsi="Times New Roman" w:cs="Times New Roman"/>
          <w:sz w:val="18"/>
        </w:rPr>
        <w:t>●</w:t>
      </w:r>
      <w:r w:rsidRPr="000A26AA">
        <w:rPr>
          <w:rFonts w:ascii="Cambria" w:hAnsi="Cambria" w:cs="Arial"/>
        </w:rPr>
        <w:t xml:space="preserve"> Rockledge, PA 19046</w:t>
      </w:r>
      <w:r w:rsidR="00A13212" w:rsidRPr="000A26AA">
        <w:rPr>
          <w:rFonts w:ascii="Cambria" w:hAnsi="Cambria" w:cs="Arial"/>
        </w:rPr>
        <w:br/>
      </w:r>
      <w:r w:rsidRPr="000A26AA">
        <w:rPr>
          <w:rFonts w:ascii="Cambria" w:hAnsi="Cambria" w:cs="Arial"/>
        </w:rPr>
        <w:t xml:space="preserve">BK759288@wcupa.edu </w:t>
      </w:r>
      <w:r w:rsidRPr="000A26AA">
        <w:rPr>
          <w:rFonts w:ascii="Times New Roman" w:hAnsi="Times New Roman" w:cs="Times New Roman"/>
          <w:sz w:val="18"/>
        </w:rPr>
        <w:t>●</w:t>
      </w:r>
      <w:r w:rsidRPr="000A26AA">
        <w:rPr>
          <w:rFonts w:ascii="Cambria" w:hAnsi="Cambria" w:cs="Arial"/>
        </w:rPr>
        <w:t xml:space="preserve"> 267-262-3523</w:t>
      </w:r>
    </w:p>
    <w:p w:rsidR="00BF6352" w:rsidRPr="000A26AA" w:rsidRDefault="00BF6352" w:rsidP="00BF6352">
      <w:pPr>
        <w:spacing w:line="240" w:lineRule="auto"/>
        <w:jc w:val="center"/>
        <w:rPr>
          <w:rFonts w:ascii="Cambria" w:hAnsi="Cambria" w:cs="Arial"/>
          <w:sz w:val="4"/>
        </w:rPr>
      </w:pPr>
    </w:p>
    <w:p w:rsidR="00BF6352" w:rsidRPr="000A26AA" w:rsidRDefault="00BF6352" w:rsidP="00BF6352">
      <w:pPr>
        <w:spacing w:line="240" w:lineRule="auto"/>
        <w:rPr>
          <w:rFonts w:ascii="Cambria" w:hAnsi="Cambria" w:cs="Arial"/>
          <w:u w:val="single"/>
        </w:rPr>
      </w:pPr>
      <w:r w:rsidRPr="000A26AA">
        <w:rPr>
          <w:rFonts w:ascii="Cambria" w:hAnsi="Cambria" w:cs="Arial"/>
          <w:u w:val="single"/>
        </w:rPr>
        <w:t>EDUCATION:</w:t>
      </w:r>
    </w:p>
    <w:p w:rsidR="00BF6352" w:rsidRPr="000A26AA" w:rsidRDefault="00BF6352" w:rsidP="00BF6352">
      <w:pPr>
        <w:spacing w:line="240" w:lineRule="auto"/>
        <w:rPr>
          <w:rFonts w:ascii="Cambria" w:hAnsi="Cambria" w:cs="Arial"/>
        </w:rPr>
      </w:pPr>
      <w:r w:rsidRPr="000A26AA">
        <w:rPr>
          <w:rFonts w:ascii="Cambria" w:hAnsi="Cambria" w:cs="Arial"/>
          <w:b/>
        </w:rPr>
        <w:t>West Chester University of Pennsylvania</w:t>
      </w:r>
      <w:r w:rsidRPr="000A26AA">
        <w:rPr>
          <w:rFonts w:ascii="Cambria" w:hAnsi="Cambria" w:cs="Arial"/>
        </w:rPr>
        <w:t>, West Chester, PA</w:t>
      </w:r>
      <w:r w:rsidR="00A13212" w:rsidRPr="000A26AA">
        <w:rPr>
          <w:rFonts w:ascii="Cambria" w:hAnsi="Cambria" w:cs="Arial"/>
        </w:rPr>
        <w:br/>
        <w:t>Bachelor of Arts</w:t>
      </w:r>
      <w:r w:rsidRPr="000A26AA">
        <w:rPr>
          <w:rFonts w:ascii="Cambria" w:hAnsi="Cambria" w:cs="Arial"/>
        </w:rPr>
        <w:t xml:space="preserve"> in History,</w:t>
      </w:r>
      <w:ins w:id="1" w:author="HERON, Brendan" w:date="2015-11-19T09:19:00Z">
        <w:r w:rsidR="00BB0DBC">
          <w:rPr>
            <w:rFonts w:ascii="Cambria" w:hAnsi="Cambria" w:cs="Arial"/>
          </w:rPr>
          <w:t xml:space="preserve"> with certif</w:t>
        </w:r>
      </w:ins>
      <w:ins w:id="2" w:author="HERON, Brendan" w:date="2015-11-19T09:20:00Z">
        <w:r w:rsidR="00BB0DBC">
          <w:rPr>
            <w:rFonts w:ascii="Cambria" w:hAnsi="Cambria" w:cs="Arial"/>
          </w:rPr>
          <w:t>ica</w:t>
        </w:r>
      </w:ins>
      <w:ins w:id="3" w:author="HERON, Brendan" w:date="2015-11-19T09:19:00Z">
        <w:r w:rsidR="00BB0DBC">
          <w:rPr>
            <w:rFonts w:ascii="Cambria" w:hAnsi="Cambria" w:cs="Arial"/>
          </w:rPr>
          <w:t>tion in Secondary</w:t>
        </w:r>
      </w:ins>
      <w:ins w:id="4" w:author="HERON, Brendan" w:date="2015-11-19T09:20:00Z">
        <w:r w:rsidR="00BB0DBC">
          <w:rPr>
            <w:rFonts w:ascii="Cambria" w:hAnsi="Cambria" w:cs="Arial"/>
          </w:rPr>
          <w:t xml:space="preserve"> Social Studies </w:t>
        </w:r>
      </w:ins>
      <w:ins w:id="5" w:author="HERON, Brendan" w:date="2015-11-19T09:19:00Z">
        <w:r w:rsidR="00BB0DBC">
          <w:rPr>
            <w:rFonts w:ascii="Cambria" w:hAnsi="Cambria" w:cs="Arial"/>
          </w:rPr>
          <w:t>Edu</w:t>
        </w:r>
      </w:ins>
      <w:ins w:id="6" w:author="HERON, Brendan" w:date="2015-11-19T09:20:00Z">
        <w:r w:rsidR="00BB0DBC">
          <w:rPr>
            <w:rFonts w:ascii="Cambria" w:hAnsi="Cambria" w:cs="Arial"/>
          </w:rPr>
          <w:t>c</w:t>
        </w:r>
      </w:ins>
      <w:ins w:id="7" w:author="HERON, Brendan" w:date="2015-11-19T09:19:00Z">
        <w:r w:rsidR="00BB0DBC">
          <w:rPr>
            <w:rFonts w:ascii="Cambria" w:hAnsi="Cambria" w:cs="Arial"/>
          </w:rPr>
          <w:t>ation</w:t>
        </w:r>
      </w:ins>
      <w:ins w:id="8" w:author="HERON, Brendan" w:date="2015-11-19T09:22:00Z">
        <w:r w:rsidR="00BB0DBC">
          <w:rPr>
            <w:rFonts w:ascii="Cambria" w:hAnsi="Cambria" w:cs="Arial"/>
          </w:rPr>
          <w:br/>
        </w:r>
      </w:ins>
      <w:ins w:id="9" w:author="James Scythes" w:date="2015-11-18T18:39:00Z">
        <w:del w:id="10" w:author="HERON, Brendan" w:date="2015-11-19T09:19:00Z">
          <w:r w:rsidR="002B545B" w:rsidDel="00BB0DBC">
            <w:rPr>
              <w:rFonts w:ascii="Cambria" w:hAnsi="Cambria" w:cs="Arial"/>
            </w:rPr>
            <w:delText>[MAYBE MENTION YOUR CERTIFICATION TOO]</w:delText>
          </w:r>
        </w:del>
      </w:ins>
      <w:del w:id="11" w:author="HERON, Brendan" w:date="2015-11-19T09:22:00Z">
        <w:r w:rsidRPr="000A26AA" w:rsidDel="00BB0DBC">
          <w:rPr>
            <w:rFonts w:ascii="Cambria" w:hAnsi="Cambria" w:cs="Arial"/>
          </w:rPr>
          <w:delText xml:space="preserve"> </w:delText>
        </w:r>
      </w:del>
      <w:r w:rsidRPr="000A26AA">
        <w:rPr>
          <w:rFonts w:ascii="Cambria" w:hAnsi="Cambria" w:cs="Arial"/>
        </w:rPr>
        <w:t>Graduation: December, 2015</w:t>
      </w:r>
      <w:ins w:id="12" w:author="HERON, Brendan" w:date="2015-11-19T09:22:00Z">
        <w:r w:rsidR="00BB0DBC">
          <w:rPr>
            <w:rFonts w:ascii="Cambria" w:hAnsi="Cambria" w:cs="Arial"/>
          </w:rPr>
          <w:t>;</w:t>
        </w:r>
      </w:ins>
      <w:del w:id="13" w:author="HERON, Brendan" w:date="2015-11-19T09:22:00Z">
        <w:r w:rsidR="000A26AA" w:rsidDel="00BB0DBC">
          <w:rPr>
            <w:rFonts w:ascii="Cambria" w:hAnsi="Cambria" w:cs="Arial"/>
          </w:rPr>
          <w:delText>,</w:delText>
        </w:r>
      </w:del>
      <w:r w:rsidR="000A26AA">
        <w:rPr>
          <w:rFonts w:ascii="Cambria" w:hAnsi="Cambria" w:cs="Arial"/>
        </w:rPr>
        <w:t xml:space="preserve"> Magnum Cum Lade </w:t>
      </w:r>
      <w:r w:rsidR="00A13212" w:rsidRPr="000A26AA">
        <w:rPr>
          <w:rFonts w:ascii="Cambria" w:hAnsi="Cambria" w:cs="Arial"/>
        </w:rPr>
        <w:br/>
        <w:t>GPA: 3.68</w:t>
      </w:r>
      <w:ins w:id="14" w:author="James Scythes" w:date="2015-11-18T18:39:00Z">
        <w:r w:rsidR="002B545B">
          <w:rPr>
            <w:rFonts w:ascii="Cambria" w:hAnsi="Cambria" w:cs="Arial"/>
          </w:rPr>
          <w:t xml:space="preserve"> </w:t>
        </w:r>
      </w:ins>
    </w:p>
    <w:p w:rsidR="00A13212" w:rsidRPr="000A26AA" w:rsidRDefault="00A13212" w:rsidP="00BF6352">
      <w:pPr>
        <w:spacing w:line="240" w:lineRule="auto"/>
        <w:rPr>
          <w:rFonts w:ascii="Cambria" w:hAnsi="Cambria" w:cs="Arial"/>
          <w:sz w:val="8"/>
        </w:rPr>
      </w:pPr>
      <w:r w:rsidRPr="000A26AA">
        <w:rPr>
          <w:rFonts w:ascii="Cambria" w:hAnsi="Cambria" w:cs="Arial"/>
          <w:b/>
        </w:rPr>
        <w:t>Saint Basil Academy</w:t>
      </w:r>
      <w:r w:rsidRPr="000A26AA">
        <w:rPr>
          <w:rFonts w:ascii="Cambria" w:hAnsi="Cambria" w:cs="Arial"/>
        </w:rPr>
        <w:t>, Jenkintown, PA</w:t>
      </w:r>
      <w:r w:rsidRPr="000A26AA">
        <w:rPr>
          <w:rFonts w:ascii="Cambria" w:hAnsi="Cambria" w:cs="Arial"/>
        </w:rPr>
        <w:br/>
        <w:t>Graduated with High Honors, 2011</w:t>
      </w:r>
      <w:r w:rsidRPr="000A26AA">
        <w:rPr>
          <w:rFonts w:ascii="Cambria" w:hAnsi="Cambria" w:cs="Arial"/>
        </w:rPr>
        <w:br/>
      </w:r>
    </w:p>
    <w:p w:rsidR="00BF6352" w:rsidRDefault="00BF6352" w:rsidP="00BF6352">
      <w:pPr>
        <w:spacing w:line="240" w:lineRule="auto"/>
        <w:rPr>
          <w:rFonts w:ascii="Cambria" w:hAnsi="Cambria" w:cs="Arial"/>
          <w:u w:val="single"/>
        </w:rPr>
      </w:pPr>
      <w:r w:rsidRPr="000A26AA">
        <w:rPr>
          <w:rFonts w:ascii="Cambria" w:hAnsi="Cambria" w:cs="Arial"/>
          <w:u w:val="single"/>
        </w:rPr>
        <w:t>RELATED EXPERIENCE:</w:t>
      </w:r>
    </w:p>
    <w:p w:rsidR="008C58AF" w:rsidRDefault="008C58AF" w:rsidP="00BF6352">
      <w:p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  <w:b/>
        </w:rPr>
        <w:t>Cedarbrook Middle School</w:t>
      </w:r>
      <w:r>
        <w:rPr>
          <w:rFonts w:ascii="Cambria" w:hAnsi="Cambria" w:cs="Arial"/>
        </w:rPr>
        <w:t>, Cheltenham School District, PA</w:t>
      </w:r>
      <w:r>
        <w:rPr>
          <w:rFonts w:ascii="Cambria" w:hAnsi="Cambria" w:cs="Arial"/>
        </w:rPr>
        <w:br/>
      </w:r>
      <w:r>
        <w:rPr>
          <w:rFonts w:ascii="Cambria" w:hAnsi="Cambria" w:cs="Arial"/>
          <w:i/>
        </w:rPr>
        <w:t xml:space="preserve">Student Teacher, </w:t>
      </w:r>
      <w:r w:rsidR="00DD6D8D">
        <w:rPr>
          <w:rFonts w:ascii="Cambria" w:hAnsi="Cambria" w:cs="Arial"/>
        </w:rPr>
        <w:t>8</w:t>
      </w:r>
      <w:r w:rsidR="00C9230D">
        <w:rPr>
          <w:rFonts w:ascii="Cambria" w:hAnsi="Cambria" w:cs="Arial"/>
        </w:rPr>
        <w:t>/2015-12/2015</w:t>
      </w:r>
    </w:p>
    <w:p w:rsidR="00C9230D" w:rsidRDefault="00C9230D" w:rsidP="00C9230D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T</w:t>
      </w:r>
      <w:r w:rsidR="009B71A9">
        <w:rPr>
          <w:rFonts w:ascii="Cambria" w:hAnsi="Cambria" w:cs="Arial"/>
        </w:rPr>
        <w:t>eaches</w:t>
      </w:r>
      <w:r>
        <w:rPr>
          <w:rFonts w:ascii="Cambria" w:hAnsi="Cambria" w:cs="Arial"/>
        </w:rPr>
        <w:t>, both independently and as a co-teacher, an 8</w:t>
      </w:r>
      <w:r w:rsidRPr="00C9230D">
        <w:rPr>
          <w:rFonts w:ascii="Cambria" w:hAnsi="Cambria" w:cs="Arial"/>
          <w:vertAlign w:val="superscript"/>
        </w:rPr>
        <w:t>th</w:t>
      </w:r>
      <w:r>
        <w:rPr>
          <w:rFonts w:ascii="Cambria" w:hAnsi="Cambria" w:cs="Arial"/>
        </w:rPr>
        <w:t xml:space="preserve"> grade Social Studies class</w:t>
      </w:r>
      <w:r w:rsidR="009B71A9">
        <w:rPr>
          <w:rFonts w:ascii="Cambria" w:hAnsi="Cambria" w:cs="Arial"/>
        </w:rPr>
        <w:t xml:space="preserve"> (110 students total)</w:t>
      </w:r>
      <w:r>
        <w:rPr>
          <w:rFonts w:ascii="Cambria" w:hAnsi="Cambria" w:cs="Arial"/>
        </w:rPr>
        <w:t xml:space="preserve"> with a focus on Government and Civics.</w:t>
      </w:r>
    </w:p>
    <w:p w:rsidR="00C9230D" w:rsidRDefault="00C9230D" w:rsidP="00C9230D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Di</w:t>
      </w:r>
      <w:r w:rsidR="009B71A9">
        <w:rPr>
          <w:rFonts w:ascii="Cambria" w:hAnsi="Cambria" w:cs="Arial"/>
        </w:rPr>
        <w:t>fferentiates</w:t>
      </w:r>
      <w:r>
        <w:rPr>
          <w:rFonts w:ascii="Cambria" w:hAnsi="Cambria" w:cs="Arial"/>
        </w:rPr>
        <w:t xml:space="preserve"> instruction for a variety of different needs including ESL students, Emotional Support students, students with GIEPs, and students with IEPS, including some with extreme reading and writing difficulties.</w:t>
      </w:r>
    </w:p>
    <w:p w:rsidR="00C9230D" w:rsidRDefault="009B71A9" w:rsidP="00C9230D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Creates</w:t>
      </w:r>
      <w:r w:rsidR="00C9230D">
        <w:rPr>
          <w:rFonts w:ascii="Cambria" w:hAnsi="Cambria" w:cs="Arial"/>
        </w:rPr>
        <w:t xml:space="preserve"> authentic assessments with a successful rate of student engagement, including skits, debates, and Document Based Question activities. </w:t>
      </w:r>
    </w:p>
    <w:p w:rsidR="00C9230D" w:rsidRPr="00C9230D" w:rsidRDefault="009B71A9" w:rsidP="00C9230D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Participates</w:t>
      </w:r>
      <w:r w:rsidR="00C9230D">
        <w:rPr>
          <w:rFonts w:ascii="Cambria" w:hAnsi="Cambria" w:cs="Arial"/>
        </w:rPr>
        <w:t xml:space="preserve"> in professional development opportunities such as a presentation on the integration of “mindfulness” in the classroom. </w:t>
      </w:r>
    </w:p>
    <w:p w:rsidR="00BF6352" w:rsidRPr="000A26AA" w:rsidRDefault="00BF6352" w:rsidP="00BF6352">
      <w:pPr>
        <w:spacing w:line="240" w:lineRule="auto"/>
        <w:rPr>
          <w:rFonts w:ascii="Cambria" w:hAnsi="Cambria" w:cs="Arial"/>
        </w:rPr>
      </w:pPr>
      <w:r w:rsidRPr="000A26AA">
        <w:rPr>
          <w:rFonts w:ascii="Cambria" w:hAnsi="Cambria" w:cs="Arial"/>
          <w:b/>
        </w:rPr>
        <w:t>Rockledge Summer Camp</w:t>
      </w:r>
      <w:r w:rsidRPr="000A26AA">
        <w:rPr>
          <w:rFonts w:ascii="Cambria" w:hAnsi="Cambria" w:cs="Arial"/>
        </w:rPr>
        <w:t xml:space="preserve">, Rockledge, PA </w:t>
      </w:r>
      <w:r w:rsidR="00A13212" w:rsidRPr="000A26AA">
        <w:rPr>
          <w:rFonts w:ascii="Cambria" w:hAnsi="Cambria" w:cs="Arial"/>
        </w:rPr>
        <w:br/>
      </w:r>
      <w:r w:rsidRPr="000A26AA">
        <w:rPr>
          <w:rFonts w:ascii="Cambria" w:hAnsi="Cambria" w:cs="Arial"/>
          <w:i/>
        </w:rPr>
        <w:t>Camp Counselor</w:t>
      </w:r>
      <w:r w:rsidRPr="000A26AA">
        <w:rPr>
          <w:rFonts w:ascii="Cambria" w:hAnsi="Cambria" w:cs="Arial"/>
        </w:rPr>
        <w:t>, 6/2012-8/2014 (summer months only)</w:t>
      </w:r>
      <w:r w:rsidR="00A13212" w:rsidRPr="000A26AA">
        <w:rPr>
          <w:rFonts w:ascii="Cambria" w:hAnsi="Cambria" w:cs="Arial"/>
        </w:rPr>
        <w:br/>
      </w:r>
      <w:r w:rsidRPr="000A26AA">
        <w:rPr>
          <w:rFonts w:ascii="Cambria" w:hAnsi="Cambria" w:cs="Arial"/>
          <w:i/>
        </w:rPr>
        <w:t>Head Supervisor</w:t>
      </w:r>
      <w:r w:rsidRPr="000A26AA">
        <w:rPr>
          <w:rFonts w:ascii="Cambria" w:hAnsi="Cambria" w:cs="Arial"/>
        </w:rPr>
        <w:t>, 6/2015-8/2015</w:t>
      </w:r>
    </w:p>
    <w:p w:rsidR="00A13212" w:rsidRPr="000A26AA" w:rsidRDefault="00A13212" w:rsidP="00BF6352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Arial"/>
        </w:rPr>
      </w:pPr>
      <w:r w:rsidRPr="000A26AA">
        <w:rPr>
          <w:rFonts w:ascii="Cambria" w:hAnsi="Cambria" w:cs="Arial"/>
        </w:rPr>
        <w:t>As Camp Counselor, monitored</w:t>
      </w:r>
      <w:r w:rsidR="00BF6352" w:rsidRPr="000A26AA">
        <w:rPr>
          <w:rFonts w:ascii="Cambria" w:hAnsi="Cambria" w:cs="Arial"/>
        </w:rPr>
        <w:t xml:space="preserve"> all children (ages 6 to 14) at our camp area </w:t>
      </w:r>
      <w:r w:rsidR="00340BCA" w:rsidRPr="000A26AA">
        <w:rPr>
          <w:rFonts w:ascii="Cambria" w:hAnsi="Cambria" w:cs="Arial"/>
        </w:rPr>
        <w:t>and engag</w:t>
      </w:r>
      <w:r w:rsidRPr="000A26AA">
        <w:rPr>
          <w:rFonts w:ascii="Cambria" w:hAnsi="Cambria" w:cs="Arial"/>
        </w:rPr>
        <w:t>ed</w:t>
      </w:r>
      <w:r w:rsidR="00340BCA" w:rsidRPr="000A26AA">
        <w:rPr>
          <w:rFonts w:ascii="Cambria" w:hAnsi="Cambria" w:cs="Arial"/>
        </w:rPr>
        <w:t xml:space="preserve"> them in </w:t>
      </w:r>
      <w:r w:rsidRPr="000A26AA">
        <w:rPr>
          <w:rFonts w:ascii="Cambria" w:hAnsi="Cambria" w:cs="Arial"/>
        </w:rPr>
        <w:t>a variety of activities including</w:t>
      </w:r>
      <w:r w:rsidR="00340BCA" w:rsidRPr="000A26AA">
        <w:rPr>
          <w:rFonts w:ascii="Cambria" w:hAnsi="Cambria" w:cs="Arial"/>
        </w:rPr>
        <w:t xml:space="preserve"> arts and crafts, board games, sports, and </w:t>
      </w:r>
      <w:r w:rsidRPr="000A26AA">
        <w:rPr>
          <w:rFonts w:ascii="Cambria" w:hAnsi="Cambria" w:cs="Arial"/>
        </w:rPr>
        <w:t xml:space="preserve">team building exercises. </w:t>
      </w:r>
    </w:p>
    <w:p w:rsidR="00BF6352" w:rsidRPr="000A26AA" w:rsidRDefault="00A13212" w:rsidP="00BF6352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Arial"/>
        </w:rPr>
      </w:pPr>
      <w:r w:rsidRPr="000A26AA">
        <w:rPr>
          <w:rFonts w:ascii="Cambria" w:hAnsi="Cambria" w:cs="Arial"/>
        </w:rPr>
        <w:t>M</w:t>
      </w:r>
      <w:r w:rsidR="00340BCA" w:rsidRPr="000A26AA">
        <w:rPr>
          <w:rFonts w:ascii="Cambria" w:hAnsi="Cambria" w:cs="Arial"/>
        </w:rPr>
        <w:t>onitored and accompanied the children on field trips to different locations around the Philadelphia area.</w:t>
      </w:r>
    </w:p>
    <w:p w:rsidR="00340BCA" w:rsidRPr="000A26AA" w:rsidRDefault="00A13212" w:rsidP="00BF6352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Arial"/>
        </w:rPr>
      </w:pPr>
      <w:r w:rsidRPr="000A26AA">
        <w:rPr>
          <w:rFonts w:ascii="Cambria" w:hAnsi="Cambria" w:cs="Arial"/>
        </w:rPr>
        <w:t>Solved</w:t>
      </w:r>
      <w:r w:rsidR="00340BCA" w:rsidRPr="000A26AA">
        <w:rPr>
          <w:rFonts w:ascii="Cambria" w:hAnsi="Cambria" w:cs="Arial"/>
        </w:rPr>
        <w:t xml:space="preserve"> conflicts within the camp, including disputes among the children and episodes where bullying had to be addressed and dealt with.</w:t>
      </w:r>
    </w:p>
    <w:p w:rsidR="00340BCA" w:rsidRPr="000A26AA" w:rsidRDefault="00340BCA" w:rsidP="00BF6352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Arial"/>
        </w:rPr>
      </w:pPr>
      <w:r w:rsidRPr="000A26AA">
        <w:rPr>
          <w:rFonts w:ascii="Cambria" w:hAnsi="Cambria" w:cs="Arial"/>
        </w:rPr>
        <w:t>As Hea</w:t>
      </w:r>
      <w:r w:rsidR="00A13212" w:rsidRPr="000A26AA">
        <w:rPr>
          <w:rFonts w:ascii="Cambria" w:hAnsi="Cambria" w:cs="Arial"/>
        </w:rPr>
        <w:t xml:space="preserve">d Supervisor, </w:t>
      </w:r>
      <w:r w:rsidRPr="000A26AA">
        <w:rPr>
          <w:rFonts w:ascii="Cambria" w:hAnsi="Cambria" w:cs="Arial"/>
        </w:rPr>
        <w:t>all listed</w:t>
      </w:r>
      <w:r w:rsidR="00A13212" w:rsidRPr="000A26AA">
        <w:rPr>
          <w:rFonts w:ascii="Cambria" w:hAnsi="Cambria" w:cs="Arial"/>
        </w:rPr>
        <w:t xml:space="preserve"> above in addition to: organized and planned</w:t>
      </w:r>
      <w:r w:rsidRPr="000A26AA">
        <w:rPr>
          <w:rFonts w:ascii="Cambria" w:hAnsi="Cambria" w:cs="Arial"/>
        </w:rPr>
        <w:t xml:space="preserve"> a variety of camp field trips and activities including a Neighborhood Safety presentation given by the Philadelphia Department of Health and a camp Field Day.</w:t>
      </w:r>
    </w:p>
    <w:p w:rsidR="00340BCA" w:rsidRPr="000A26AA" w:rsidRDefault="00A13212" w:rsidP="00BF6352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Arial"/>
        </w:rPr>
      </w:pPr>
      <w:r w:rsidRPr="000A26AA">
        <w:rPr>
          <w:rFonts w:ascii="Cambria" w:hAnsi="Cambria" w:cs="Arial"/>
        </w:rPr>
        <w:t>Managed financial record</w:t>
      </w:r>
      <w:r w:rsidR="00340BCA" w:rsidRPr="000A26AA">
        <w:rPr>
          <w:rFonts w:ascii="Cambria" w:hAnsi="Cambria" w:cs="Arial"/>
        </w:rPr>
        <w:t xml:space="preserve"> of the camp including the acquiring and sale of snacks and drinks for the children as well as the costs of the field trips and accompanying school bus rentals.</w:t>
      </w:r>
    </w:p>
    <w:p w:rsidR="006268BE" w:rsidRPr="000A26AA" w:rsidRDefault="00340BCA" w:rsidP="00BF6352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Arial"/>
        </w:rPr>
      </w:pPr>
      <w:r w:rsidRPr="000A26AA">
        <w:rPr>
          <w:rFonts w:ascii="Cambria" w:hAnsi="Cambria" w:cs="Arial"/>
        </w:rPr>
        <w:t xml:space="preserve">All of the above required great organization and planning as well as the ability to work </w:t>
      </w:r>
      <w:r w:rsidR="006268BE" w:rsidRPr="000A26AA">
        <w:rPr>
          <w:rFonts w:ascii="Cambria" w:hAnsi="Cambria" w:cs="Arial"/>
        </w:rPr>
        <w:t xml:space="preserve">with and engage </w:t>
      </w:r>
      <w:r w:rsidRPr="000A26AA">
        <w:rPr>
          <w:rFonts w:ascii="Cambria" w:hAnsi="Cambria" w:cs="Arial"/>
        </w:rPr>
        <w:t>chi</w:t>
      </w:r>
      <w:r w:rsidR="006268BE" w:rsidRPr="000A26AA">
        <w:rPr>
          <w:rFonts w:ascii="Cambria" w:hAnsi="Cambria" w:cs="Arial"/>
        </w:rPr>
        <w:t xml:space="preserve">ldren of a large range of ages. </w:t>
      </w:r>
    </w:p>
    <w:p w:rsidR="00340BCA" w:rsidRPr="000A26AA" w:rsidDel="00BB0DBC" w:rsidRDefault="00340BCA" w:rsidP="00BF6352">
      <w:pPr>
        <w:pStyle w:val="ListParagraph"/>
        <w:numPr>
          <w:ilvl w:val="0"/>
          <w:numId w:val="1"/>
        </w:numPr>
        <w:spacing w:line="240" w:lineRule="auto"/>
        <w:rPr>
          <w:del w:id="15" w:author="HERON, Brendan" w:date="2015-11-19T09:20:00Z"/>
          <w:rFonts w:ascii="Cambria" w:hAnsi="Cambria" w:cs="Arial"/>
        </w:rPr>
      </w:pPr>
      <w:del w:id="16" w:author="HERON, Brendan" w:date="2015-11-19T09:20:00Z">
        <w:r w:rsidRPr="000A26AA" w:rsidDel="00BB0DBC">
          <w:rPr>
            <w:rFonts w:ascii="Cambria" w:hAnsi="Cambria" w:cs="Arial"/>
          </w:rPr>
          <w:delText>Some of the conflicts in</w:delText>
        </w:r>
        <w:r w:rsidR="006268BE" w:rsidRPr="000A26AA" w:rsidDel="00BB0DBC">
          <w:rPr>
            <w:rFonts w:ascii="Cambria" w:hAnsi="Cambria" w:cs="Arial"/>
          </w:rPr>
          <w:delText>volving bullying also involved fostering a</w:delText>
        </w:r>
        <w:r w:rsidRPr="000A26AA" w:rsidDel="00BB0DBC">
          <w:rPr>
            <w:rFonts w:ascii="Cambria" w:hAnsi="Cambria" w:cs="Arial"/>
          </w:rPr>
          <w:delText xml:space="preserve"> professional relati</w:delText>
        </w:r>
        <w:r w:rsidR="006268BE" w:rsidRPr="000A26AA" w:rsidDel="00BB0DBC">
          <w:rPr>
            <w:rFonts w:ascii="Cambria" w:hAnsi="Cambria" w:cs="Arial"/>
          </w:rPr>
          <w:delText>onship with the parents</w:delText>
        </w:r>
        <w:r w:rsidR="00A13212" w:rsidRPr="000A26AA" w:rsidDel="00BB0DBC">
          <w:rPr>
            <w:rFonts w:ascii="Cambria" w:hAnsi="Cambria" w:cs="Arial"/>
          </w:rPr>
          <w:delText xml:space="preserve"> and guardians</w:delText>
        </w:r>
        <w:r w:rsidR="006268BE" w:rsidRPr="000A26AA" w:rsidDel="00BB0DBC">
          <w:rPr>
            <w:rFonts w:ascii="Cambria" w:hAnsi="Cambria" w:cs="Arial"/>
          </w:rPr>
          <w:delText xml:space="preserve"> of the children involved.</w:delText>
        </w:r>
      </w:del>
      <w:ins w:id="17" w:author="James Scythes" w:date="2015-11-18T18:40:00Z">
        <w:del w:id="18" w:author="HERON, Brendan" w:date="2015-11-19T09:20:00Z">
          <w:r w:rsidR="002B545B" w:rsidDel="00BB0DBC">
            <w:rPr>
              <w:rFonts w:ascii="Cambria" w:hAnsi="Cambria" w:cs="Arial"/>
            </w:rPr>
            <w:delText xml:space="preserve"> [DID YOU ALREADY SORT OF SAY THIS EARLIER?]</w:delText>
          </w:r>
        </w:del>
      </w:ins>
    </w:p>
    <w:p w:rsidR="00BF6352" w:rsidRPr="000A26AA" w:rsidRDefault="006268BE" w:rsidP="00BF6352">
      <w:pPr>
        <w:spacing w:line="240" w:lineRule="auto"/>
        <w:rPr>
          <w:rFonts w:ascii="Cambria" w:hAnsi="Cambria" w:cs="Arial"/>
        </w:rPr>
      </w:pPr>
      <w:r w:rsidRPr="000A26AA">
        <w:rPr>
          <w:rFonts w:ascii="Cambria" w:hAnsi="Cambria" w:cs="Arial"/>
          <w:b/>
        </w:rPr>
        <w:t>Various Childcare Jobs</w:t>
      </w:r>
      <w:r w:rsidRPr="000A26AA">
        <w:rPr>
          <w:rFonts w:ascii="Cambria" w:hAnsi="Cambria" w:cs="Arial"/>
        </w:rPr>
        <w:t>, Philadelphia, PA and Jenkintown, PA</w:t>
      </w:r>
      <w:r w:rsidR="00A13212" w:rsidRPr="000A26AA">
        <w:rPr>
          <w:rFonts w:ascii="Cambria" w:hAnsi="Cambria" w:cs="Arial"/>
        </w:rPr>
        <w:br/>
      </w:r>
      <w:r w:rsidRPr="000A26AA">
        <w:rPr>
          <w:rFonts w:ascii="Cambria" w:hAnsi="Cambria" w:cs="Arial"/>
          <w:i/>
        </w:rPr>
        <w:t>Babysitter/Nanny</w:t>
      </w:r>
      <w:r w:rsidRPr="000A26AA">
        <w:rPr>
          <w:rFonts w:ascii="Cambria" w:hAnsi="Cambria" w:cs="Arial"/>
        </w:rPr>
        <w:t>, 2008-present day</w:t>
      </w:r>
    </w:p>
    <w:p w:rsidR="006268BE" w:rsidRPr="000A26AA" w:rsidRDefault="00A13212" w:rsidP="006268BE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="Arial"/>
        </w:rPr>
      </w:pPr>
      <w:r w:rsidRPr="000A26AA">
        <w:rPr>
          <w:rFonts w:ascii="Cambria" w:hAnsi="Cambria" w:cs="Arial"/>
        </w:rPr>
        <w:t>Monitored children from ages 1-13 throughout the day and overnight and engaged them in a variety of activities such as arts and crafts, games, and sports.</w:t>
      </w:r>
    </w:p>
    <w:p w:rsidR="00A13212" w:rsidRPr="000A26AA" w:rsidRDefault="00A13212" w:rsidP="006268BE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="Arial"/>
        </w:rPr>
      </w:pPr>
      <w:r w:rsidRPr="000A26AA">
        <w:rPr>
          <w:rFonts w:ascii="Cambria" w:hAnsi="Cambria" w:cs="Arial"/>
        </w:rPr>
        <w:t>Assisted the children with homework and school projects.</w:t>
      </w:r>
    </w:p>
    <w:p w:rsidR="00A13212" w:rsidRPr="000A26AA" w:rsidRDefault="00A13212" w:rsidP="006268BE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="Arial"/>
        </w:rPr>
      </w:pPr>
      <w:r w:rsidRPr="000A26AA">
        <w:rPr>
          <w:rFonts w:ascii="Cambria" w:hAnsi="Cambria" w:cs="Arial"/>
        </w:rPr>
        <w:t>Accompanied the children to different events and areas, such as local swim clubs, libraries, shops, and playgrounds.</w:t>
      </w:r>
    </w:p>
    <w:p w:rsidR="00A13212" w:rsidRPr="000A26AA" w:rsidRDefault="00A13212" w:rsidP="006268BE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="Arial"/>
        </w:rPr>
      </w:pPr>
      <w:r w:rsidRPr="000A26AA">
        <w:rPr>
          <w:rFonts w:ascii="Cambria" w:hAnsi="Cambria" w:cs="Arial"/>
        </w:rPr>
        <w:t xml:space="preserve">All of the above required great interpersonal skills with both the children and their parents as well as patience and conflict resolution skills. </w:t>
      </w:r>
    </w:p>
    <w:p w:rsidR="00BB0DBC" w:rsidRDefault="00BB0DBC" w:rsidP="00BF6352">
      <w:pPr>
        <w:spacing w:line="240" w:lineRule="auto"/>
        <w:rPr>
          <w:ins w:id="19" w:author="HERON, Brendan" w:date="2015-11-19T09:24:00Z"/>
          <w:rFonts w:ascii="Cambria" w:hAnsi="Cambria" w:cs="Arial"/>
          <w:u w:val="single"/>
        </w:rPr>
      </w:pPr>
    </w:p>
    <w:p w:rsidR="00BF6352" w:rsidRPr="000A26AA" w:rsidRDefault="00BF6352" w:rsidP="00BF6352">
      <w:pPr>
        <w:spacing w:line="240" w:lineRule="auto"/>
        <w:rPr>
          <w:rFonts w:ascii="Cambria" w:hAnsi="Cambria" w:cs="Arial"/>
          <w:u w:val="single"/>
        </w:rPr>
      </w:pPr>
      <w:r w:rsidRPr="000A26AA">
        <w:rPr>
          <w:rFonts w:ascii="Cambria" w:hAnsi="Cambria" w:cs="Arial"/>
          <w:u w:val="single"/>
        </w:rPr>
        <w:lastRenderedPageBreak/>
        <w:t>OTHER WORK EXPERIENCE:</w:t>
      </w:r>
    </w:p>
    <w:p w:rsidR="006268BE" w:rsidRPr="000A26AA" w:rsidRDefault="006268BE" w:rsidP="00BF6352">
      <w:pPr>
        <w:spacing w:line="240" w:lineRule="auto"/>
        <w:rPr>
          <w:rFonts w:ascii="Cambria" w:hAnsi="Cambria" w:cs="Arial"/>
        </w:rPr>
      </w:pPr>
      <w:r w:rsidRPr="000A26AA">
        <w:rPr>
          <w:rFonts w:ascii="Cambria" w:hAnsi="Cambria" w:cs="Arial"/>
          <w:b/>
        </w:rPr>
        <w:t>Domino’s Pizza</w:t>
      </w:r>
      <w:r w:rsidRPr="000A26AA">
        <w:rPr>
          <w:rFonts w:ascii="Cambria" w:hAnsi="Cambria" w:cs="Arial"/>
        </w:rPr>
        <w:t>, West Chester, PA</w:t>
      </w:r>
      <w:r w:rsidR="00A13212" w:rsidRPr="000A26AA">
        <w:rPr>
          <w:rFonts w:ascii="Cambria" w:hAnsi="Cambria" w:cs="Arial"/>
        </w:rPr>
        <w:br/>
      </w:r>
      <w:r w:rsidRPr="000A26AA">
        <w:rPr>
          <w:rFonts w:ascii="Cambria" w:hAnsi="Cambria" w:cs="Arial"/>
          <w:i/>
        </w:rPr>
        <w:t>Customer Service Representative</w:t>
      </w:r>
      <w:r w:rsidRPr="000A26AA">
        <w:rPr>
          <w:rFonts w:ascii="Cambria" w:hAnsi="Cambria" w:cs="Arial"/>
        </w:rPr>
        <w:t>, 9/2012-5/2015</w:t>
      </w:r>
    </w:p>
    <w:p w:rsidR="008C58AF" w:rsidRDefault="008C58AF" w:rsidP="008C58AF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Assisted customers over the phone and in person under normal circumstances as well as situations where the customer had a problem that needed to be solved or some complaint to make.</w:t>
      </w:r>
    </w:p>
    <w:p w:rsidR="008C58AF" w:rsidRDefault="008C58AF" w:rsidP="008C58AF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 xml:space="preserve">Assisted fellow staff members whenever needed and with work not necessarily in my position’s responsibilities. </w:t>
      </w:r>
    </w:p>
    <w:p w:rsidR="008C58AF" w:rsidRDefault="008C58AF" w:rsidP="008C58AF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Strived to efficiently make the quality of our product up to and surpassing expected standards, even when in situations of high stress.</w:t>
      </w:r>
    </w:p>
    <w:p w:rsidR="008C58AF" w:rsidRPr="008C58AF" w:rsidRDefault="008C58AF" w:rsidP="008C58AF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All of the above required the use of problem solving skills, interpersonal skills, communication skills, and patience.</w:t>
      </w:r>
    </w:p>
    <w:p w:rsidR="00BF6352" w:rsidRDefault="00BF6352" w:rsidP="00BF6352">
      <w:pPr>
        <w:spacing w:line="240" w:lineRule="auto"/>
        <w:rPr>
          <w:rFonts w:ascii="Cambria" w:hAnsi="Cambria" w:cs="Arial"/>
          <w:u w:val="single"/>
        </w:rPr>
      </w:pPr>
      <w:r w:rsidRPr="000A26AA">
        <w:rPr>
          <w:rFonts w:ascii="Cambria" w:hAnsi="Cambria" w:cs="Arial"/>
          <w:u w:val="single"/>
        </w:rPr>
        <w:t>ACTIVITIES:</w:t>
      </w:r>
    </w:p>
    <w:p w:rsidR="008C58AF" w:rsidRDefault="008C58AF" w:rsidP="00BF6352">
      <w:p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  <w:b/>
        </w:rPr>
        <w:t xml:space="preserve">Habitat for Humanity, </w:t>
      </w:r>
      <w:r>
        <w:rPr>
          <w:rFonts w:ascii="Cambria" w:hAnsi="Cambria" w:cs="Arial"/>
        </w:rPr>
        <w:t>West Chester University</w:t>
      </w:r>
      <w:r>
        <w:rPr>
          <w:rFonts w:ascii="Cambria" w:hAnsi="Cambria" w:cs="Arial"/>
        </w:rPr>
        <w:br/>
      </w:r>
      <w:r>
        <w:rPr>
          <w:rFonts w:ascii="Cambria" w:hAnsi="Cambria" w:cs="Arial"/>
          <w:i/>
        </w:rPr>
        <w:t xml:space="preserve">Club Member, </w:t>
      </w:r>
      <w:r>
        <w:rPr>
          <w:rFonts w:ascii="Cambria" w:hAnsi="Cambria" w:cs="Arial"/>
        </w:rPr>
        <w:t>2012-2013</w:t>
      </w:r>
    </w:p>
    <w:p w:rsidR="00BF6352" w:rsidRPr="008C58AF" w:rsidRDefault="008C58AF" w:rsidP="00BF6352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Assisted staff at the Kennett Square Habitat for Humanity Restore</w:t>
      </w:r>
    </w:p>
    <w:p w:rsidR="00BF6352" w:rsidRDefault="00C9230D" w:rsidP="00BF6352">
      <w:pPr>
        <w:spacing w:line="240" w:lineRule="auto"/>
        <w:rPr>
          <w:rFonts w:ascii="Cambria" w:hAnsi="Cambria" w:cs="Arial"/>
          <w:u w:val="single"/>
        </w:rPr>
      </w:pPr>
      <w:r>
        <w:rPr>
          <w:rFonts w:ascii="Cambria" w:hAnsi="Cambria" w:cs="Arial"/>
          <w:u w:val="single"/>
        </w:rPr>
        <w:t>LEADERSHIP EXPERIENCE</w:t>
      </w:r>
      <w:r w:rsidR="00BF6352" w:rsidRPr="000A26AA">
        <w:rPr>
          <w:rFonts w:ascii="Cambria" w:hAnsi="Cambria" w:cs="Arial"/>
          <w:u w:val="single"/>
        </w:rPr>
        <w:t>:</w:t>
      </w:r>
    </w:p>
    <w:p w:rsidR="00C9230D" w:rsidRDefault="00C9230D" w:rsidP="00BF6352">
      <w:p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  <w:b/>
        </w:rPr>
        <w:t xml:space="preserve">Kairos Retreat, </w:t>
      </w:r>
      <w:r>
        <w:rPr>
          <w:rFonts w:ascii="Cambria" w:hAnsi="Cambria" w:cs="Arial"/>
        </w:rPr>
        <w:t>Jenkintown, PA</w:t>
      </w:r>
      <w:r>
        <w:rPr>
          <w:rFonts w:ascii="Cambria" w:hAnsi="Cambria" w:cs="Arial"/>
        </w:rPr>
        <w:br/>
      </w:r>
      <w:r w:rsidRPr="00C9230D">
        <w:rPr>
          <w:rFonts w:ascii="Cambria" w:hAnsi="Cambria" w:cs="Arial"/>
          <w:i/>
        </w:rPr>
        <w:t>Student Leader</w:t>
      </w:r>
      <w:r>
        <w:rPr>
          <w:rFonts w:ascii="Cambria" w:hAnsi="Cambria" w:cs="Arial"/>
        </w:rPr>
        <w:t>, 5/2011 and 12/2012</w:t>
      </w:r>
    </w:p>
    <w:p w:rsidR="00C9230D" w:rsidRDefault="009B71A9" w:rsidP="00C9230D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Assisted in the planning and organization of the retreat with fellow student leaders and school faculty.</w:t>
      </w:r>
    </w:p>
    <w:p w:rsidR="009B71A9" w:rsidRDefault="009B71A9" w:rsidP="00C9230D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 xml:space="preserve">Presented multiple speeches to fellow classmates on topics such as identity, personal growth, self-esteem, and relationships with friends and family. </w:t>
      </w:r>
    </w:p>
    <w:p w:rsidR="00BF6352" w:rsidRPr="009B71A9" w:rsidRDefault="009B71A9" w:rsidP="00BF6352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Led discussions on the above listed topics in small group and whole group settings.</w:t>
      </w:r>
    </w:p>
    <w:p w:rsidR="00BF6352" w:rsidRDefault="00BF6352" w:rsidP="00BF6352">
      <w:pPr>
        <w:spacing w:line="240" w:lineRule="auto"/>
        <w:rPr>
          <w:rFonts w:ascii="Cambria" w:hAnsi="Cambria" w:cs="Arial"/>
          <w:u w:val="single"/>
        </w:rPr>
      </w:pPr>
      <w:r w:rsidRPr="000A26AA">
        <w:rPr>
          <w:rFonts w:ascii="Cambria" w:hAnsi="Cambria" w:cs="Arial"/>
          <w:u w:val="single"/>
        </w:rPr>
        <w:t>SKILLS:</w:t>
      </w:r>
    </w:p>
    <w:p w:rsidR="009B71A9" w:rsidRPr="009B71A9" w:rsidRDefault="009B71A9" w:rsidP="009B71A9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 w:cs="Arial"/>
          <w:u w:val="single"/>
        </w:rPr>
      </w:pPr>
      <w:r>
        <w:rPr>
          <w:rFonts w:ascii="Cambria" w:hAnsi="Cambria" w:cs="Arial"/>
        </w:rPr>
        <w:t xml:space="preserve">Advanced skills in Microsoft Office applications, Google Classroom, Noodle Tools (classroom research application), Power School, and Smartboard Notebook technologies. </w:t>
      </w:r>
    </w:p>
    <w:p w:rsidR="00BF6352" w:rsidRPr="000A26AA" w:rsidRDefault="00BF6352" w:rsidP="00BF6352">
      <w:pPr>
        <w:spacing w:line="240" w:lineRule="auto"/>
        <w:rPr>
          <w:rFonts w:ascii="Cambria" w:hAnsi="Cambria" w:cs="Arial"/>
          <w:u w:val="single"/>
        </w:rPr>
      </w:pPr>
    </w:p>
    <w:p w:rsidR="00DD6D8D" w:rsidRDefault="00DD6D8D">
      <w:pPr>
        <w:rPr>
          <w:rFonts w:ascii="Cambria" w:hAnsi="Cambria" w:cs="Arial"/>
          <w:u w:val="single"/>
        </w:rPr>
      </w:pPr>
      <w:r>
        <w:rPr>
          <w:rFonts w:ascii="Cambria" w:hAnsi="Cambria" w:cs="Arial"/>
          <w:u w:val="single"/>
        </w:rPr>
        <w:br w:type="page"/>
      </w:r>
    </w:p>
    <w:p w:rsidR="00CE213A" w:rsidRPr="000A26AA" w:rsidRDefault="00CE213A" w:rsidP="00CE213A">
      <w:pPr>
        <w:spacing w:line="240" w:lineRule="auto"/>
        <w:jc w:val="center"/>
        <w:rPr>
          <w:rFonts w:ascii="Cambria" w:hAnsi="Cambria" w:cs="Arial"/>
        </w:rPr>
      </w:pPr>
      <w:r w:rsidRPr="000A26AA">
        <w:rPr>
          <w:rFonts w:ascii="Cambria" w:hAnsi="Cambria" w:cs="Arial"/>
          <w:sz w:val="32"/>
        </w:rPr>
        <w:lastRenderedPageBreak/>
        <w:t>Brianna Kain</w:t>
      </w:r>
      <w:r w:rsidRPr="000A26AA">
        <w:rPr>
          <w:rFonts w:ascii="Cambria" w:hAnsi="Cambria" w:cs="Arial"/>
        </w:rPr>
        <w:br/>
        <w:t xml:space="preserve">10 Montgomery Ave </w:t>
      </w:r>
      <w:r w:rsidRPr="000A26AA">
        <w:rPr>
          <w:rFonts w:ascii="Times New Roman" w:hAnsi="Times New Roman" w:cs="Times New Roman"/>
          <w:sz w:val="18"/>
        </w:rPr>
        <w:t>●</w:t>
      </w:r>
      <w:r w:rsidRPr="000A26AA">
        <w:rPr>
          <w:rFonts w:ascii="Cambria" w:hAnsi="Cambria" w:cs="Arial"/>
        </w:rPr>
        <w:t xml:space="preserve"> Rockledge, PA 19046</w:t>
      </w:r>
      <w:r w:rsidRPr="000A26AA">
        <w:rPr>
          <w:rFonts w:ascii="Cambria" w:hAnsi="Cambria" w:cs="Arial"/>
        </w:rPr>
        <w:br/>
        <w:t xml:space="preserve">BK759288@wcupa.edu </w:t>
      </w:r>
      <w:r w:rsidRPr="000A26AA">
        <w:rPr>
          <w:rFonts w:ascii="Times New Roman" w:hAnsi="Times New Roman" w:cs="Times New Roman"/>
          <w:sz w:val="18"/>
        </w:rPr>
        <w:t>●</w:t>
      </w:r>
      <w:r w:rsidRPr="000A26AA">
        <w:rPr>
          <w:rFonts w:ascii="Cambria" w:hAnsi="Cambria" w:cs="Arial"/>
        </w:rPr>
        <w:t xml:space="preserve"> 267-262-3523</w:t>
      </w:r>
    </w:p>
    <w:p w:rsidR="00CE213A" w:rsidRDefault="00CE213A" w:rsidP="00BF6352">
      <w:pPr>
        <w:spacing w:line="240" w:lineRule="auto"/>
        <w:rPr>
          <w:rFonts w:ascii="Cambria" w:hAnsi="Cambria" w:cs="Arial"/>
          <w:u w:val="single"/>
        </w:rPr>
      </w:pPr>
    </w:p>
    <w:p w:rsidR="00CE213A" w:rsidRDefault="00CE213A" w:rsidP="00BF6352">
      <w:pPr>
        <w:spacing w:line="240" w:lineRule="auto"/>
        <w:rPr>
          <w:rFonts w:ascii="Cambria" w:hAnsi="Cambria" w:cs="Arial"/>
          <w:u w:val="single"/>
        </w:rPr>
      </w:pPr>
    </w:p>
    <w:p w:rsidR="00BF6352" w:rsidRDefault="00BF6352" w:rsidP="00BF6352">
      <w:pPr>
        <w:spacing w:line="240" w:lineRule="auto"/>
        <w:rPr>
          <w:rFonts w:ascii="Cambria" w:hAnsi="Cambria" w:cs="Arial"/>
          <w:u w:val="single"/>
        </w:rPr>
      </w:pPr>
      <w:r w:rsidRPr="000A26AA">
        <w:rPr>
          <w:rFonts w:ascii="Cambria" w:hAnsi="Cambria" w:cs="Arial"/>
          <w:u w:val="single"/>
        </w:rPr>
        <w:t>REFERENCES:</w:t>
      </w:r>
    </w:p>
    <w:p w:rsidR="00CE213A" w:rsidRDefault="00CE213A" w:rsidP="00BF6352">
      <w:pPr>
        <w:spacing w:line="240" w:lineRule="auto"/>
        <w:rPr>
          <w:rFonts w:ascii="Cambria" w:hAnsi="Cambria" w:cs="Arial"/>
          <w:u w:val="single"/>
        </w:rPr>
      </w:pPr>
    </w:p>
    <w:p w:rsidR="00DD6D8D" w:rsidRDefault="00DD6D8D" w:rsidP="00BF6352">
      <w:p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  <w:b/>
        </w:rPr>
        <w:t>Brendan Heron</w:t>
      </w:r>
      <w:r>
        <w:rPr>
          <w:rFonts w:ascii="Cambria" w:hAnsi="Cambria" w:cs="Arial"/>
        </w:rPr>
        <w:t>, Social Studies Teacher at Cedarbrook Middle School, Cheltenham School District</w:t>
      </w:r>
      <w:r>
        <w:rPr>
          <w:rFonts w:ascii="Cambria" w:hAnsi="Cambria" w:cs="Arial"/>
        </w:rPr>
        <w:br/>
      </w:r>
      <w:r w:rsidRPr="00DD6D8D">
        <w:rPr>
          <w:rFonts w:ascii="Cambria" w:hAnsi="Cambria" w:cs="Arial"/>
        </w:rPr>
        <w:t xml:space="preserve">Cooperating Teacher during Student Teaching experience </w:t>
      </w:r>
      <w:r>
        <w:rPr>
          <w:rFonts w:ascii="Cambria" w:hAnsi="Cambria" w:cs="Arial"/>
        </w:rPr>
        <w:br/>
        <w:t>1331 Ivy Hill Road Cheltenham, PA 19150</w:t>
      </w:r>
      <w:r>
        <w:rPr>
          <w:rFonts w:ascii="Cambria" w:hAnsi="Cambria" w:cs="Arial"/>
        </w:rPr>
        <w:br/>
        <w:t>Cellphone: 215-817-0757</w:t>
      </w:r>
      <w:r>
        <w:rPr>
          <w:rFonts w:ascii="Cambria" w:hAnsi="Cambria" w:cs="Arial"/>
        </w:rPr>
        <w:br/>
        <w:t xml:space="preserve">Email: </w:t>
      </w:r>
      <w:r w:rsidR="00CE213A" w:rsidRPr="00CE213A">
        <w:rPr>
          <w:rFonts w:ascii="Cambria" w:hAnsi="Cambria" w:cs="Arial"/>
        </w:rPr>
        <w:t>bheron@cheltenham.org</w:t>
      </w:r>
    </w:p>
    <w:p w:rsidR="00CE213A" w:rsidRDefault="00CE213A" w:rsidP="00BF6352">
      <w:pPr>
        <w:spacing w:line="240" w:lineRule="auto"/>
        <w:rPr>
          <w:rFonts w:ascii="Cambria" w:hAnsi="Cambria" w:cs="Arial"/>
        </w:rPr>
      </w:pPr>
    </w:p>
    <w:p w:rsidR="00DD6D8D" w:rsidRDefault="00DD6D8D" w:rsidP="00BF6352">
      <w:p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  <w:b/>
        </w:rPr>
        <w:t>James Scythes</w:t>
      </w:r>
      <w:r>
        <w:rPr>
          <w:rFonts w:ascii="Cambria" w:hAnsi="Cambria" w:cs="Arial"/>
        </w:rPr>
        <w:t>, Professor of History at West Chester University of Pennsylvania</w:t>
      </w:r>
      <w:r>
        <w:rPr>
          <w:rFonts w:ascii="Cambria" w:hAnsi="Cambria" w:cs="Arial"/>
        </w:rPr>
        <w:br/>
        <w:t xml:space="preserve">Supervising Professor during Student Teaching experience </w:t>
      </w:r>
      <w:r>
        <w:rPr>
          <w:rFonts w:ascii="Cambria" w:hAnsi="Cambria" w:cs="Arial"/>
        </w:rPr>
        <w:br/>
        <w:t>125 W Rosedale Avenue West Chester, PA 19380</w:t>
      </w:r>
      <w:r>
        <w:rPr>
          <w:rFonts w:ascii="Cambria" w:hAnsi="Cambria" w:cs="Arial"/>
        </w:rPr>
        <w:br/>
        <w:t>Cellphone: 609-685-0720</w:t>
      </w:r>
      <w:r>
        <w:rPr>
          <w:rFonts w:ascii="Cambria" w:hAnsi="Cambria" w:cs="Arial"/>
        </w:rPr>
        <w:br/>
      </w:r>
      <w:r w:rsidR="00CE213A">
        <w:rPr>
          <w:rFonts w:ascii="Cambria" w:hAnsi="Cambria" w:cs="Arial"/>
        </w:rPr>
        <w:t xml:space="preserve">Email: </w:t>
      </w:r>
      <w:r w:rsidR="00CE213A" w:rsidRPr="00CE213A">
        <w:rPr>
          <w:rFonts w:ascii="Cambria" w:hAnsi="Cambria" w:cs="Arial"/>
        </w:rPr>
        <w:t>jscythes@wcupa.edu</w:t>
      </w:r>
    </w:p>
    <w:p w:rsidR="00CE213A" w:rsidRDefault="00CE213A" w:rsidP="00BF6352">
      <w:pPr>
        <w:spacing w:line="240" w:lineRule="auto"/>
        <w:rPr>
          <w:rFonts w:ascii="Cambria" w:hAnsi="Cambria" w:cs="Arial"/>
        </w:rPr>
      </w:pPr>
    </w:p>
    <w:p w:rsidR="00CE213A" w:rsidRDefault="00CE213A" w:rsidP="00BF6352">
      <w:p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  <w:b/>
        </w:rPr>
        <w:t>Patricia Kehoe</w:t>
      </w:r>
      <w:r>
        <w:rPr>
          <w:rFonts w:ascii="Cambria" w:hAnsi="Cambria" w:cs="Arial"/>
        </w:rPr>
        <w:t>, Rockledge Borough Summer Program Coordinator</w:t>
      </w:r>
      <w:r>
        <w:rPr>
          <w:rFonts w:ascii="Cambria" w:hAnsi="Cambria" w:cs="Arial"/>
        </w:rPr>
        <w:br/>
        <w:t xml:space="preserve">Coordinator of Rockledge Summer Camp </w:t>
      </w:r>
      <w:r>
        <w:rPr>
          <w:rFonts w:ascii="Cambria" w:hAnsi="Cambria" w:cs="Arial"/>
        </w:rPr>
        <w:br/>
        <w:t>121 Huntingdon Pike Rockledge, PA 19046</w:t>
      </w:r>
      <w:r>
        <w:rPr>
          <w:rFonts w:ascii="Cambria" w:hAnsi="Cambria" w:cs="Arial"/>
        </w:rPr>
        <w:br/>
        <w:t>Cellphone: 215-588-5577</w:t>
      </w:r>
      <w:r>
        <w:rPr>
          <w:rFonts w:ascii="Cambria" w:hAnsi="Cambria" w:cs="Arial"/>
        </w:rPr>
        <w:br/>
        <w:t xml:space="preserve">Email: </w:t>
      </w:r>
    </w:p>
    <w:p w:rsidR="00CE213A" w:rsidRPr="00CE213A" w:rsidRDefault="00CE213A" w:rsidP="00BF6352">
      <w:pPr>
        <w:spacing w:line="240" w:lineRule="auto"/>
        <w:rPr>
          <w:rFonts w:ascii="Cambria" w:hAnsi="Cambria" w:cs="Arial"/>
        </w:rPr>
      </w:pPr>
    </w:p>
    <w:p w:rsidR="00BF6352" w:rsidRPr="000A26AA" w:rsidRDefault="00BF6352" w:rsidP="00BF6352">
      <w:pPr>
        <w:spacing w:line="240" w:lineRule="auto"/>
        <w:rPr>
          <w:rFonts w:ascii="Cambria" w:hAnsi="Cambria" w:cs="Arial"/>
        </w:rPr>
      </w:pPr>
    </w:p>
    <w:p w:rsidR="00BF6352" w:rsidRPr="000A26AA" w:rsidRDefault="00BF6352" w:rsidP="00BF6352">
      <w:pPr>
        <w:spacing w:line="240" w:lineRule="auto"/>
        <w:jc w:val="center"/>
        <w:rPr>
          <w:rFonts w:ascii="Cambria" w:hAnsi="Cambria" w:cs="Arial"/>
        </w:rPr>
      </w:pPr>
    </w:p>
    <w:p w:rsidR="00D343BA" w:rsidRPr="000A26AA" w:rsidRDefault="00BF6352" w:rsidP="00BF6352">
      <w:pPr>
        <w:spacing w:line="240" w:lineRule="auto"/>
        <w:jc w:val="center"/>
        <w:rPr>
          <w:rFonts w:ascii="Cambria" w:hAnsi="Cambria" w:cs="Arial"/>
          <w:sz w:val="32"/>
        </w:rPr>
      </w:pPr>
      <w:r w:rsidRPr="000A26AA">
        <w:rPr>
          <w:rFonts w:ascii="Cambria" w:hAnsi="Cambria" w:cs="Arial"/>
          <w:sz w:val="32"/>
        </w:rPr>
        <w:br/>
      </w:r>
    </w:p>
    <w:sectPr w:rsidR="00D343BA" w:rsidRPr="000A26AA" w:rsidSect="00A13212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7312"/>
    <w:multiLevelType w:val="hybridMultilevel"/>
    <w:tmpl w:val="92F0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07C8E"/>
    <w:multiLevelType w:val="hybridMultilevel"/>
    <w:tmpl w:val="40381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66DA6"/>
    <w:multiLevelType w:val="hybridMultilevel"/>
    <w:tmpl w:val="91A0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31954"/>
    <w:multiLevelType w:val="hybridMultilevel"/>
    <w:tmpl w:val="D4C4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2323D"/>
    <w:multiLevelType w:val="hybridMultilevel"/>
    <w:tmpl w:val="8488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52"/>
    <w:rsid w:val="000A26AA"/>
    <w:rsid w:val="002B545B"/>
    <w:rsid w:val="003266E0"/>
    <w:rsid w:val="00340BCA"/>
    <w:rsid w:val="00487F55"/>
    <w:rsid w:val="006268BE"/>
    <w:rsid w:val="008A291D"/>
    <w:rsid w:val="008C58AF"/>
    <w:rsid w:val="009B71A9"/>
    <w:rsid w:val="00A13212"/>
    <w:rsid w:val="00BB0DBC"/>
    <w:rsid w:val="00BF6352"/>
    <w:rsid w:val="00C9230D"/>
    <w:rsid w:val="00CE213A"/>
    <w:rsid w:val="00D343BA"/>
    <w:rsid w:val="00DD6D8D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BCBEF4-8FA6-42B1-A43D-52EA26FC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3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6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776</Words>
  <Characters>4427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CTSD</Company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MJ</cp:lastModifiedBy>
  <cp:revision>2</cp:revision>
  <dcterms:created xsi:type="dcterms:W3CDTF">2016-03-01T01:57:00Z</dcterms:created>
  <dcterms:modified xsi:type="dcterms:W3CDTF">2016-03-01T01:57:00Z</dcterms:modified>
</cp:coreProperties>
</file>