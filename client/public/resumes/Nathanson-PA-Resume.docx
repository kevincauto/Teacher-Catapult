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EC4185" w14:textId="77777777" w:rsidR="00EC1478" w:rsidRPr="00E20435" w:rsidRDefault="00E20435" w:rsidP="00AC38AA">
      <w:pPr>
        <w:pPrChange w:id="0" w:author="Philip Nathanson" w:date="2016-03-12T08:21:00Z">
          <w:pPr>
            <w:pStyle w:val="Heading3"/>
            <w:jc w:val="center"/>
          </w:pPr>
        </w:pPrChange>
      </w:pPr>
      <w:r w:rsidRPr="00E20435">
        <w:t>PHILIP NATHANSON</w:t>
      </w:r>
    </w:p>
    <w:p w14:paraId="2E9A447D" w14:textId="77777777" w:rsidR="00EC1478" w:rsidRPr="00BE094A" w:rsidRDefault="00A239A5" w:rsidP="00AC38AA">
      <w:pPr>
        <w:rPr>
          <w:sz w:val="22"/>
        </w:rPr>
        <w:pPrChange w:id="1" w:author="Philip Nathanson" w:date="2016-03-12T08:21:00Z">
          <w:pPr>
            <w:pBdr>
              <w:bottom w:val="single" w:sz="6" w:space="1" w:color="auto"/>
            </w:pBdr>
            <w:ind w:left="270"/>
            <w:jc w:val="center"/>
          </w:pPr>
        </w:pPrChange>
      </w:pPr>
      <w:del w:id="2" w:author="Philip Nathanson" w:date="2016-02-17T10:49:00Z">
        <w:r w:rsidRPr="00BE094A" w:rsidDel="00401FB0">
          <w:rPr>
            <w:sz w:val="22"/>
          </w:rPr>
          <w:delText>2273 Glencoe Hills Dr, Apt 7, Ann Arbor, MI 48108</w:delText>
        </w:r>
      </w:del>
      <w:ins w:id="3" w:author="Philip Nathanson" w:date="2016-02-17T10:49:00Z">
        <w:r w:rsidR="00401FB0">
          <w:rPr>
            <w:sz w:val="22"/>
          </w:rPr>
          <w:t>1312 Rutland Lane, Wynnewood, PA 19096</w:t>
        </w:r>
      </w:ins>
      <w:r w:rsidRPr="00BE094A">
        <w:rPr>
          <w:sz w:val="22"/>
        </w:rPr>
        <w:t xml:space="preserve"> •</w:t>
      </w:r>
      <w:r w:rsidR="00EC1478" w:rsidRPr="00BE094A">
        <w:rPr>
          <w:sz w:val="22"/>
        </w:rPr>
        <w:t xml:space="preserve"> </w:t>
      </w:r>
      <w:r w:rsidR="006027F0" w:rsidRPr="00BE094A">
        <w:rPr>
          <w:sz w:val="22"/>
        </w:rPr>
        <w:t>215-617-2371</w:t>
      </w:r>
      <w:r w:rsidR="00EC1478" w:rsidRPr="00BE094A">
        <w:rPr>
          <w:sz w:val="22"/>
        </w:rPr>
        <w:t xml:space="preserve"> • pnathanson@gmail.</w:t>
      </w:r>
      <w:commentRangeStart w:id="4"/>
      <w:r w:rsidR="00EC1478" w:rsidRPr="00BE094A">
        <w:rPr>
          <w:sz w:val="22"/>
        </w:rPr>
        <w:t>com</w:t>
      </w:r>
      <w:commentRangeEnd w:id="4"/>
      <w:r w:rsidR="0064366E">
        <w:rPr>
          <w:rStyle w:val="CommentReference"/>
        </w:rPr>
        <w:commentReference w:id="4"/>
      </w:r>
    </w:p>
    <w:p w14:paraId="6F423996" w14:textId="77777777" w:rsidR="00A5686F" w:rsidRPr="00BE094A" w:rsidRDefault="00A5686F" w:rsidP="00AC38AA">
      <w:pPr>
        <w:rPr>
          <w:b/>
        </w:rPr>
        <w:pPrChange w:id="5" w:author="Philip Nathanson" w:date="2016-03-12T08:21:00Z">
          <w:pPr>
            <w:pStyle w:val="MediumGrid21"/>
          </w:pPr>
        </w:pPrChange>
      </w:pPr>
    </w:p>
    <w:p w14:paraId="5AA828F3" w14:textId="77777777" w:rsidR="00633803" w:rsidRDefault="00633803" w:rsidP="00AC38AA">
      <w:pPr>
        <w:rPr>
          <w:b/>
        </w:rPr>
        <w:pPrChange w:id="6" w:author="Philip Nathanson" w:date="2016-03-12T08:21:00Z">
          <w:pPr>
            <w:pStyle w:val="MediumGrid21"/>
          </w:pPr>
        </w:pPrChange>
      </w:pPr>
      <w:r>
        <w:rPr>
          <w:b/>
        </w:rPr>
        <w:t>CERTIFICATION</w:t>
      </w:r>
    </w:p>
    <w:p w14:paraId="0037DD0E" w14:textId="0CD8EC8E" w:rsidR="00633803" w:rsidRDefault="00633803" w:rsidP="00AC38AA">
      <w:pPr>
        <w:pPrChange w:id="7" w:author="Philip Nathanson" w:date="2016-03-12T08:21:00Z">
          <w:pPr>
            <w:pStyle w:val="MediumGrid21"/>
            <w:ind w:firstLine="720"/>
          </w:pPr>
        </w:pPrChange>
      </w:pPr>
      <w:del w:id="8" w:author="Philip Nathanson" w:date="2016-03-12T08:11:00Z">
        <w:r w:rsidDel="00BF7B86">
          <w:delText>Michigan Provision</w:delText>
        </w:r>
        <w:r w:rsidR="002610A1" w:rsidDel="00BF7B86">
          <w:delText>al</w:delText>
        </w:r>
      </w:del>
      <w:ins w:id="9" w:author="Philip Nathanson" w:date="2016-03-12T08:11:00Z">
        <w:r w:rsidR="00BF7B86">
          <w:t>Pennsylvania</w:t>
        </w:r>
      </w:ins>
      <w:r w:rsidR="002610A1">
        <w:t xml:space="preserve"> Elementary Certificate</w:t>
      </w:r>
      <w:r w:rsidR="002610A1">
        <w:tab/>
      </w:r>
      <w:r w:rsidR="002610A1">
        <w:tab/>
      </w:r>
      <w:r w:rsidR="002610A1">
        <w:tab/>
      </w:r>
      <w:r w:rsidR="002610A1">
        <w:tab/>
      </w:r>
      <w:r w:rsidR="002610A1">
        <w:tab/>
      </w:r>
      <w:r w:rsidR="002610A1">
        <w:tab/>
      </w:r>
      <w:ins w:id="10" w:author="Philip Nathanson" w:date="2016-03-12T08:11:00Z">
        <w:r w:rsidR="00BF7B86">
          <w:tab/>
        </w:r>
      </w:ins>
      <w:ins w:id="11" w:author="Philip Nathanson" w:date="2016-03-12T08:22:00Z">
        <w:r w:rsidR="00AC38AA">
          <w:tab/>
        </w:r>
      </w:ins>
      <w:del w:id="12" w:author="Philip Nathanson" w:date="2016-03-12T08:11:00Z">
        <w:r w:rsidDel="00BF7B86">
          <w:delText xml:space="preserve">June </w:delText>
        </w:r>
      </w:del>
      <w:ins w:id="13" w:author="Philip Nathanson" w:date="2016-03-12T08:11:00Z">
        <w:r w:rsidR="00BF7B86">
          <w:t xml:space="preserve">July </w:t>
        </w:r>
      </w:ins>
      <w:r>
        <w:t>2016</w:t>
      </w:r>
    </w:p>
    <w:p w14:paraId="7A280F57" w14:textId="77777777" w:rsidR="00633803" w:rsidRPr="00633803" w:rsidRDefault="00633803" w:rsidP="00AC38AA">
      <w:pPr>
        <w:rPr>
          <w:i/>
        </w:rPr>
        <w:pPrChange w:id="14" w:author="Philip Nathanson" w:date="2016-03-12T08:21:00Z">
          <w:pPr>
            <w:pStyle w:val="MediumGrid21"/>
          </w:pPr>
        </w:pPrChange>
      </w:pPr>
      <w:r>
        <w:tab/>
      </w:r>
      <w:r>
        <w:rPr>
          <w:i/>
        </w:rPr>
        <w:t xml:space="preserve">Elementary: </w:t>
      </w:r>
      <w:del w:id="15" w:author="Philip Nathanson" w:date="2016-03-12T08:12:00Z">
        <w:r w:rsidDel="00BF7B86">
          <w:rPr>
            <w:i/>
          </w:rPr>
          <w:delText>K-5</w:delText>
        </w:r>
      </w:del>
      <w:ins w:id="16" w:author="Philip Nathanson" w:date="2016-03-12T08:12:00Z">
        <w:r w:rsidR="00BF7B86">
          <w:rPr>
            <w:i/>
          </w:rPr>
          <w:t>4-6</w:t>
        </w:r>
      </w:ins>
      <w:r>
        <w:rPr>
          <w:i/>
        </w:rPr>
        <w:t xml:space="preserve"> All Subjects, </w:t>
      </w:r>
      <w:del w:id="17" w:author="Philip Nathanson" w:date="2016-03-12T08:12:00Z">
        <w:r w:rsidDel="00BF7B86">
          <w:rPr>
            <w:i/>
          </w:rPr>
          <w:delText>K-8 All Subjects Self Contained Classroom; 6</w:delText>
        </w:r>
      </w:del>
      <w:ins w:id="18" w:author="Philip Nathanson" w:date="2016-03-12T08:12:00Z">
        <w:r w:rsidR="00BF7B86">
          <w:rPr>
            <w:i/>
          </w:rPr>
          <w:t>4</w:t>
        </w:r>
      </w:ins>
      <w:r>
        <w:rPr>
          <w:i/>
        </w:rPr>
        <w:t>-8(</w:t>
      </w:r>
      <w:commentRangeStart w:id="19"/>
      <w:r>
        <w:rPr>
          <w:i/>
        </w:rPr>
        <w:t>Mathematics</w:t>
      </w:r>
      <w:commentRangeEnd w:id="19"/>
      <w:r w:rsidR="0064366E">
        <w:rPr>
          <w:rStyle w:val="CommentReference"/>
        </w:rPr>
        <w:commentReference w:id="19"/>
      </w:r>
      <w:r>
        <w:rPr>
          <w:i/>
        </w:rPr>
        <w:t>)</w:t>
      </w:r>
    </w:p>
    <w:p w14:paraId="6DE171B8" w14:textId="77777777" w:rsidR="00633803" w:rsidRDefault="00633803" w:rsidP="00AC38AA">
      <w:pPr>
        <w:rPr>
          <w:b/>
        </w:rPr>
        <w:pPrChange w:id="20" w:author="Philip Nathanson" w:date="2016-03-12T08:21:00Z">
          <w:pPr>
            <w:pStyle w:val="MediumGrid21"/>
          </w:pPr>
        </w:pPrChange>
      </w:pPr>
    </w:p>
    <w:p w14:paraId="7CD48478" w14:textId="77777777" w:rsidR="00BF519D" w:rsidRPr="00BE094A" w:rsidRDefault="00BF519D" w:rsidP="00AC38AA">
      <w:pPr>
        <w:rPr>
          <w:b/>
        </w:rPr>
        <w:pPrChange w:id="21" w:author="Philip Nathanson" w:date="2016-03-12T08:21:00Z">
          <w:pPr>
            <w:pStyle w:val="MediumGrid21"/>
          </w:pPr>
        </w:pPrChange>
      </w:pPr>
      <w:r w:rsidRPr="00BE094A">
        <w:rPr>
          <w:b/>
        </w:rPr>
        <w:t>EDUCATION</w:t>
      </w:r>
    </w:p>
    <w:p w14:paraId="7FEAEDB2" w14:textId="78F7B1AA" w:rsidR="00A239A5" w:rsidRPr="00BE094A" w:rsidRDefault="00A239A5" w:rsidP="00AC38AA">
      <w:pPr>
        <w:pPrChange w:id="22" w:author="Philip Nathanson" w:date="2016-03-12T08:21:00Z">
          <w:pPr>
            <w:pStyle w:val="MediumGrid21"/>
            <w:ind w:left="720"/>
          </w:pPr>
        </w:pPrChange>
      </w:pPr>
      <w:r w:rsidRPr="00BE094A">
        <w:t>University of Michigan</w:t>
      </w:r>
      <w:r w:rsidR="002610A1">
        <w:tab/>
      </w:r>
      <w:r w:rsidRPr="00BE094A">
        <w:t xml:space="preserve"> </w:t>
      </w:r>
      <w:r w:rsidR="002610A1">
        <w:tab/>
      </w:r>
      <w:r w:rsidR="002610A1">
        <w:tab/>
      </w:r>
      <w:r w:rsidR="002610A1">
        <w:tab/>
      </w:r>
      <w:r w:rsidR="002610A1">
        <w:tab/>
      </w:r>
      <w:r w:rsidR="002610A1">
        <w:tab/>
      </w:r>
      <w:r w:rsidR="002610A1">
        <w:tab/>
      </w:r>
      <w:del w:id="23" w:author="Philip Nathanson" w:date="2016-03-12T08:22:00Z">
        <w:r w:rsidR="002610A1" w:rsidDel="00AC38AA">
          <w:tab/>
        </w:r>
      </w:del>
      <w:r w:rsidR="002610A1">
        <w:tab/>
      </w:r>
      <w:ins w:id="24" w:author="Philip Nathanson" w:date="2016-03-12T08:22:00Z">
        <w:r w:rsidR="00AC38AA">
          <w:tab/>
        </w:r>
      </w:ins>
      <w:r w:rsidRPr="00BE094A">
        <w:t>Ann Arbor, MI</w:t>
      </w:r>
    </w:p>
    <w:p w14:paraId="72ADBA79" w14:textId="5167BBCC" w:rsidR="00A239A5" w:rsidRPr="00BE094A" w:rsidRDefault="00633803" w:rsidP="00AC38AA">
      <w:pPr>
        <w:pPrChange w:id="25" w:author="Philip Nathanson" w:date="2016-03-12T08:21:00Z">
          <w:pPr>
            <w:pStyle w:val="MediumGrid21"/>
            <w:ind w:left="720"/>
          </w:pPr>
        </w:pPrChange>
      </w:pPr>
      <w:r>
        <w:rPr>
          <w:i/>
        </w:rPr>
        <w:t>M</w:t>
      </w:r>
      <w:r w:rsidR="002610A1">
        <w:rPr>
          <w:i/>
        </w:rPr>
        <w:t>aster of Art</w:t>
      </w:r>
      <w:r>
        <w:rPr>
          <w:i/>
        </w:rPr>
        <w:t xml:space="preserve"> in Educational Studies </w:t>
      </w:r>
      <w:r w:rsidR="00580FE3">
        <w:rPr>
          <w:i/>
        </w:rPr>
        <w:t>with Elementary Certification</w:t>
      </w:r>
      <w:r w:rsidR="00580FE3">
        <w:tab/>
      </w:r>
      <w:r w:rsidR="00580FE3">
        <w:tab/>
      </w:r>
      <w:r w:rsidR="002610A1">
        <w:tab/>
      </w:r>
      <w:ins w:id="26" w:author="Philip Nathanson" w:date="2016-03-12T08:22:00Z">
        <w:r w:rsidR="00AC38AA">
          <w:tab/>
        </w:r>
      </w:ins>
      <w:r w:rsidR="00A74F72">
        <w:t>August</w:t>
      </w:r>
      <w:r>
        <w:t xml:space="preserve"> 2016</w:t>
      </w:r>
    </w:p>
    <w:p w14:paraId="0DD7BB0E" w14:textId="77777777" w:rsidR="00A239A5" w:rsidRPr="00BE094A" w:rsidDel="002A7D72" w:rsidRDefault="00A239A5" w:rsidP="00AC38AA">
      <w:pPr>
        <w:rPr>
          <w:del w:id="27" w:author="Windows User" w:date="2016-02-17T09:31:00Z"/>
        </w:rPr>
        <w:pPrChange w:id="28" w:author="Philip Nathanson" w:date="2016-03-12T08:21:00Z">
          <w:pPr>
            <w:pStyle w:val="MediumGrid21"/>
            <w:ind w:left="720"/>
          </w:pPr>
        </w:pPrChange>
      </w:pPr>
    </w:p>
    <w:p w14:paraId="282FCEBF" w14:textId="77777777" w:rsidR="002610A1" w:rsidRDefault="002610A1" w:rsidP="00AC38AA">
      <w:pPr>
        <w:pPrChange w:id="29" w:author="Philip Nathanson" w:date="2016-03-12T08:21:00Z">
          <w:pPr>
            <w:pStyle w:val="MediumGrid21"/>
            <w:ind w:left="720"/>
          </w:pPr>
        </w:pPrChange>
      </w:pPr>
    </w:p>
    <w:p w14:paraId="4D1B33E0" w14:textId="139C5076" w:rsidR="00C541A4" w:rsidRPr="00BE094A" w:rsidRDefault="006A6DA0" w:rsidP="00AC38AA">
      <w:pPr>
        <w:pPrChange w:id="30" w:author="Philip Nathanson" w:date="2016-03-12T08:21:00Z">
          <w:pPr>
            <w:pStyle w:val="MediumGrid21"/>
            <w:ind w:left="720"/>
          </w:pPr>
        </w:pPrChange>
      </w:pPr>
      <w:r w:rsidRPr="00BE094A">
        <w:t>Case Western Reserve University</w:t>
      </w:r>
      <w:r w:rsidR="002610A1">
        <w:tab/>
      </w:r>
      <w:r w:rsidR="002610A1">
        <w:tab/>
      </w:r>
      <w:r w:rsidR="002610A1">
        <w:tab/>
      </w:r>
      <w:r w:rsidR="002610A1">
        <w:tab/>
      </w:r>
      <w:r w:rsidR="002610A1">
        <w:tab/>
      </w:r>
      <w:r w:rsidR="002610A1">
        <w:tab/>
      </w:r>
      <w:r w:rsidR="002610A1">
        <w:tab/>
      </w:r>
      <w:ins w:id="31" w:author="Philip Nathanson" w:date="2016-03-12T08:22:00Z">
        <w:r w:rsidR="00AC38AA">
          <w:tab/>
        </w:r>
      </w:ins>
      <w:r w:rsidR="00C541A4" w:rsidRPr="00BE094A">
        <w:t>Cleveland, OH</w:t>
      </w:r>
    </w:p>
    <w:p w14:paraId="27A204F3" w14:textId="77777777" w:rsidR="00C70E79" w:rsidRPr="00BE094A" w:rsidRDefault="00BF519D" w:rsidP="00AC38AA">
      <w:pPr>
        <w:pPrChange w:id="32" w:author="Philip Nathanson" w:date="2016-03-12T08:21:00Z">
          <w:pPr>
            <w:pStyle w:val="MediumGrid21"/>
            <w:ind w:left="720"/>
          </w:pPr>
        </w:pPrChange>
      </w:pPr>
      <w:r w:rsidRPr="00BE094A">
        <w:rPr>
          <w:i/>
        </w:rPr>
        <w:t>Bachelor of Science</w:t>
      </w:r>
      <w:r w:rsidR="006A6DA0" w:rsidRPr="00BE094A">
        <w:t>,</w:t>
      </w:r>
      <w:r w:rsidR="005976DE" w:rsidRPr="00BE094A">
        <w:t xml:space="preserve"> Accounting</w:t>
      </w:r>
      <w:r w:rsidR="00F60657" w:rsidRPr="00BE094A">
        <w:t>; Minor</w:t>
      </w:r>
      <w:r w:rsidR="0087667C" w:rsidRPr="00BE094A">
        <w:t xml:space="preserve">: </w:t>
      </w:r>
      <w:r w:rsidR="00362CBB" w:rsidRPr="00BE094A">
        <w:t>Technical Theatre</w:t>
      </w:r>
      <w:r w:rsidR="005E5B14" w:rsidRPr="00BE094A">
        <w:t xml:space="preserve"> </w:t>
      </w:r>
      <w:r w:rsidR="00C541A4" w:rsidRPr="00BE094A">
        <w:tab/>
      </w:r>
      <w:r w:rsidR="00C541A4" w:rsidRPr="00BE094A">
        <w:tab/>
      </w:r>
      <w:r w:rsidR="00C541A4" w:rsidRPr="00BE094A">
        <w:tab/>
      </w:r>
      <w:r w:rsidR="00C541A4" w:rsidRPr="00BE094A">
        <w:tab/>
        <w:t>May 2011</w:t>
      </w:r>
    </w:p>
    <w:p w14:paraId="0DA49953" w14:textId="77777777" w:rsidR="00E76EC9" w:rsidRPr="00BE094A" w:rsidRDefault="00E76EC9" w:rsidP="00AC38AA">
      <w:pPr>
        <w:pPrChange w:id="33" w:author="Philip Nathanson" w:date="2016-03-12T08:21:00Z">
          <w:pPr>
            <w:pStyle w:val="MediumGrid21"/>
            <w:ind w:left="720"/>
          </w:pPr>
        </w:pPrChange>
      </w:pPr>
      <w:r w:rsidRPr="00BE094A">
        <w:t>A</w:t>
      </w:r>
      <w:r w:rsidR="00F60657" w:rsidRPr="00BE094A">
        <w:t>wards</w:t>
      </w:r>
      <w:r w:rsidRPr="00BE094A">
        <w:t xml:space="preserve">: </w:t>
      </w:r>
      <w:r w:rsidR="00F60657" w:rsidRPr="00BE094A">
        <w:t>B</w:t>
      </w:r>
      <w:r w:rsidRPr="00BE094A">
        <w:t xml:space="preserve">usiness </w:t>
      </w:r>
      <w:r w:rsidR="0067399B" w:rsidRPr="00BE094A">
        <w:t>Faculty S</w:t>
      </w:r>
      <w:r w:rsidRPr="00BE094A">
        <w:t>cholarship</w:t>
      </w:r>
      <w:r w:rsidR="005E5B14" w:rsidRPr="00BE094A">
        <w:t>;</w:t>
      </w:r>
      <w:r w:rsidRPr="00BE094A">
        <w:t xml:space="preserve"> Dionysus Award for Excellence in Theatre </w:t>
      </w:r>
      <w:r w:rsidR="00F60657" w:rsidRPr="00BE094A">
        <w:t>for a</w:t>
      </w:r>
      <w:r w:rsidRPr="00BE094A">
        <w:t xml:space="preserve"> </w:t>
      </w:r>
      <w:r w:rsidR="00F60657" w:rsidRPr="00BE094A">
        <w:t>N</w:t>
      </w:r>
      <w:r w:rsidRPr="00BE094A">
        <w:t>on-major</w:t>
      </w:r>
    </w:p>
    <w:p w14:paraId="7E9ABDB8" w14:textId="77777777" w:rsidR="00CE1CD0" w:rsidRPr="00BE094A" w:rsidRDefault="00CE1CD0" w:rsidP="00AC38AA">
      <w:pPr>
        <w:pPrChange w:id="34" w:author="Philip Nathanson" w:date="2016-03-12T08:21:00Z">
          <w:pPr>
            <w:pStyle w:val="MediumGrid21"/>
            <w:ind w:firstLine="720"/>
          </w:pPr>
        </w:pPrChange>
      </w:pPr>
    </w:p>
    <w:p w14:paraId="116D415F" w14:textId="77777777" w:rsidR="00C541A4" w:rsidRPr="00BE094A" w:rsidRDefault="00580FE3" w:rsidP="00AC38AA">
      <w:pPr>
        <w:rPr>
          <w:b/>
        </w:rPr>
        <w:pPrChange w:id="35" w:author="Philip Nathanson" w:date="2016-03-12T08:21:00Z">
          <w:pPr>
            <w:pStyle w:val="MediumGrid21"/>
          </w:pPr>
        </w:pPrChange>
      </w:pPr>
      <w:r>
        <w:rPr>
          <w:b/>
        </w:rPr>
        <w:t>TEACHING</w:t>
      </w:r>
      <w:r w:rsidR="002610A1">
        <w:rPr>
          <w:b/>
        </w:rPr>
        <w:t xml:space="preserve"> EXPERIENCE</w:t>
      </w:r>
    </w:p>
    <w:p w14:paraId="27718100" w14:textId="6EC7800D" w:rsidR="00D476AF" w:rsidRDefault="00D476AF" w:rsidP="00AC38AA">
      <w:pPr>
        <w:pPrChange w:id="36" w:author="Philip Nathanson" w:date="2016-03-12T08:21:00Z">
          <w:pPr>
            <w:pStyle w:val="MediumGrid21"/>
            <w:ind w:firstLine="720"/>
          </w:pPr>
        </w:pPrChange>
      </w:pPr>
      <w:r>
        <w:t>Pattengill Elementary School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ins w:id="37" w:author="Philip Nathanson" w:date="2016-03-12T08:22:00Z">
        <w:r w:rsidR="00AC38AA">
          <w:tab/>
        </w:r>
      </w:ins>
      <w:r>
        <w:t>Ann Arbor, MI</w:t>
      </w:r>
    </w:p>
    <w:p w14:paraId="486EAC46" w14:textId="1C443CC1" w:rsidR="00D476AF" w:rsidRDefault="00AE4754" w:rsidP="00AC38AA">
      <w:pPr>
        <w:pPrChange w:id="38" w:author="Philip Nathanson" w:date="2016-03-12T08:21:00Z">
          <w:pPr>
            <w:pStyle w:val="MediumGrid21"/>
            <w:ind w:firstLine="720"/>
          </w:pPr>
        </w:pPrChange>
      </w:pPr>
      <w:del w:id="39" w:author="Windows User" w:date="2016-02-17T09:35:00Z">
        <w:r w:rsidDel="002A7D72">
          <w:delText>3</w:delText>
        </w:r>
        <w:r w:rsidRPr="00AE4754" w:rsidDel="002A7D72">
          <w:rPr>
            <w:vertAlign w:val="superscript"/>
          </w:rPr>
          <w:delText>rd</w:delText>
        </w:r>
      </w:del>
      <w:r>
        <w:t xml:space="preserve"> </w:t>
      </w:r>
      <w:ins w:id="40" w:author="Windows User" w:date="2016-02-17T09:35:00Z">
        <w:r w:rsidR="002A7D72">
          <w:t>Third G</w:t>
        </w:r>
      </w:ins>
      <w:del w:id="41" w:author="Windows User" w:date="2016-02-17T09:35:00Z">
        <w:r w:rsidDel="002A7D72">
          <w:delText>G</w:delText>
        </w:r>
      </w:del>
      <w:r>
        <w:t xml:space="preserve">rade </w:t>
      </w:r>
      <w:r w:rsidR="00D476AF">
        <w:t xml:space="preserve">Student </w:t>
      </w:r>
      <w:del w:id="42" w:author="Windows User" w:date="2016-02-17T09:17:00Z">
        <w:r w:rsidR="00D476AF" w:rsidDel="0064366E">
          <w:delText xml:space="preserve">Teacher </w:delText>
        </w:r>
      </w:del>
      <w:r w:rsidR="00D476AF">
        <w:t>and Substitute Teacher</w:t>
      </w:r>
      <w:r w:rsidR="00337ED5" w:rsidRPr="00337ED5">
        <w:t xml:space="preserve"> </w:t>
      </w:r>
      <w:r w:rsidR="00337ED5">
        <w:tab/>
      </w:r>
      <w:r w:rsidR="00337ED5">
        <w:tab/>
      </w:r>
      <w:r w:rsidR="00337ED5">
        <w:tab/>
      </w:r>
      <w:r w:rsidR="00337ED5">
        <w:tab/>
      </w:r>
      <w:r w:rsidR="00337ED5">
        <w:tab/>
      </w:r>
      <w:ins w:id="43" w:author="Philip Nathanson" w:date="2016-03-12T08:22:00Z">
        <w:r w:rsidR="00AC38AA">
          <w:t xml:space="preserve">September </w:t>
        </w:r>
      </w:ins>
      <w:del w:id="44" w:author="Philip Nathanson" w:date="2016-03-12T08:22:00Z">
        <w:r w:rsidR="00337ED5" w:rsidDel="00AC38AA">
          <w:delText>September 2015-Present</w:delText>
        </w:r>
      </w:del>
      <w:ins w:id="45" w:author="Philip Nathanson" w:date="2016-03-12T08:22:00Z">
        <w:r w:rsidR="00AC38AA">
          <w:t>2015-</w:t>
        </w:r>
      </w:ins>
      <w:ins w:id="46" w:author="Philip Nathanson" w:date="2016-03-12T08:23:00Z">
        <w:r w:rsidR="00AC38AA">
          <w:t xml:space="preserve">May </w:t>
        </w:r>
      </w:ins>
      <w:bookmarkStart w:id="47" w:name="_GoBack"/>
      <w:bookmarkEnd w:id="47"/>
      <w:ins w:id="48" w:author="Philip Nathanson" w:date="2016-03-12T08:22:00Z">
        <w:r w:rsidR="00AC38AA">
          <w:t>2016</w:t>
        </w:r>
      </w:ins>
      <w:r w:rsidR="00337ED5">
        <w:tab/>
      </w:r>
    </w:p>
    <w:p w14:paraId="58D3DA03" w14:textId="77777777" w:rsidR="00D476AF" w:rsidRDefault="00903471" w:rsidP="00AC38AA">
      <w:pPr>
        <w:pPrChange w:id="49" w:author="Philip Nathanson" w:date="2016-03-12T08:21:00Z">
          <w:pPr>
            <w:pStyle w:val="MediumGrid21"/>
            <w:numPr>
              <w:numId w:val="11"/>
            </w:numPr>
            <w:ind w:left="1440" w:hanging="360"/>
          </w:pPr>
        </w:pPrChange>
      </w:pPr>
      <w:r>
        <w:t>Created</w:t>
      </w:r>
      <w:r w:rsidR="00AE4754">
        <w:t xml:space="preserve"> and implemented </w:t>
      </w:r>
      <w:del w:id="50" w:author="Windows User" w:date="2016-02-17T09:19:00Z">
        <w:r w:rsidDel="0064366E">
          <w:delText xml:space="preserve">learning goal focused units in </w:delText>
        </w:r>
      </w:del>
      <w:r>
        <w:t>Math, Writing, Reading, Science, and Social Studies</w:t>
      </w:r>
      <w:ins w:id="51" w:author="Windows User" w:date="2016-02-17T09:19:00Z">
        <w:r w:rsidR="0064366E">
          <w:t xml:space="preserve"> units focused on learning goals</w:t>
        </w:r>
      </w:ins>
      <w:ins w:id="52" w:author="Philip Nathanson" w:date="2016-02-17T10:47:00Z">
        <w:r w:rsidR="00ED22ED">
          <w:t xml:space="preserve"> and State Standards.</w:t>
        </w:r>
      </w:ins>
    </w:p>
    <w:p w14:paraId="525F8419" w14:textId="77777777" w:rsidR="0064366E" w:rsidRDefault="0064366E" w:rsidP="00AC38AA">
      <w:pPr>
        <w:rPr>
          <w:ins w:id="53" w:author="Windows User" w:date="2016-02-17T09:20:00Z"/>
        </w:rPr>
        <w:pPrChange w:id="54" w:author="Philip Nathanson" w:date="2016-03-12T08:21:00Z">
          <w:pPr>
            <w:pStyle w:val="MediumGrid21"/>
            <w:numPr>
              <w:numId w:val="11"/>
            </w:numPr>
            <w:ind w:left="1440" w:hanging="360"/>
          </w:pPr>
        </w:pPrChange>
      </w:pPr>
      <w:ins w:id="55" w:author="Windows User" w:date="2016-02-17T09:21:00Z">
        <w:r>
          <w:t xml:space="preserve">Led </w:t>
        </w:r>
        <w:r w:rsidRPr="0064366E">
          <w:t xml:space="preserve">guided reading groups across all levels </w:t>
        </w:r>
      </w:ins>
      <w:ins w:id="56" w:author="Windows User" w:date="2016-02-17T09:22:00Z">
        <w:r>
          <w:t xml:space="preserve">to increase </w:t>
        </w:r>
      </w:ins>
      <w:del w:id="57" w:author="Windows User" w:date="2016-02-17T09:22:00Z">
        <w:r w:rsidR="00903471" w:rsidRPr="0064366E" w:rsidDel="0064366E">
          <w:delText xml:space="preserve">Developed </w:delText>
        </w:r>
      </w:del>
      <w:r w:rsidR="00490A66" w:rsidRPr="0064366E">
        <w:t xml:space="preserve">student reading </w:t>
      </w:r>
      <w:r w:rsidR="00477DED" w:rsidRPr="0064366E">
        <w:t>comprehension</w:t>
      </w:r>
      <w:del w:id="58" w:author="Windows User" w:date="2016-02-17T09:22:00Z">
        <w:r w:rsidR="00903471" w:rsidRPr="0064366E" w:rsidDel="0064366E">
          <w:delText xml:space="preserve"> </w:delText>
        </w:r>
      </w:del>
      <w:ins w:id="59" w:author="Windows User" w:date="2016-02-17T09:21:00Z">
        <w:r>
          <w:t xml:space="preserve"> </w:t>
        </w:r>
      </w:ins>
      <w:del w:id="60" w:author="Windows User" w:date="2016-02-17T09:20:00Z">
        <w:r w:rsidR="00903471" w:rsidRPr="0064366E" w:rsidDel="0064366E">
          <w:delText xml:space="preserve">skills by working with </w:delText>
        </w:r>
      </w:del>
      <w:del w:id="61" w:author="Windows User" w:date="2016-02-17T09:21:00Z">
        <w:r w:rsidR="00903471" w:rsidRPr="0064366E" w:rsidDel="0064366E">
          <w:delText xml:space="preserve">guided reading groups across all levels in my </w:delText>
        </w:r>
      </w:del>
    </w:p>
    <w:p w14:paraId="355B9936" w14:textId="77777777" w:rsidR="00903471" w:rsidDel="0064366E" w:rsidRDefault="00903471" w:rsidP="00AC38AA">
      <w:pPr>
        <w:rPr>
          <w:del w:id="62" w:author="Windows User" w:date="2016-02-17T09:20:00Z"/>
        </w:rPr>
        <w:pPrChange w:id="63" w:author="Philip Nathanson" w:date="2016-03-12T08:21:00Z">
          <w:pPr>
            <w:pStyle w:val="MediumGrid21"/>
            <w:numPr>
              <w:numId w:val="11"/>
            </w:numPr>
            <w:ind w:left="1440" w:hanging="360"/>
          </w:pPr>
        </w:pPrChange>
      </w:pPr>
      <w:del w:id="64" w:author="Windows User" w:date="2016-02-17T09:20:00Z">
        <w:r w:rsidRPr="0064366E" w:rsidDel="0064366E">
          <w:delText>classroom</w:delText>
        </w:r>
      </w:del>
    </w:p>
    <w:p w14:paraId="16117633" w14:textId="77777777" w:rsidR="00903471" w:rsidRPr="0064366E" w:rsidDel="0064366E" w:rsidRDefault="00903471" w:rsidP="00AC38AA">
      <w:pPr>
        <w:rPr>
          <w:del w:id="65" w:author="Windows User" w:date="2016-02-17T09:22:00Z"/>
        </w:rPr>
        <w:pPrChange w:id="66" w:author="Philip Nathanson" w:date="2016-03-12T08:21:00Z">
          <w:pPr>
            <w:pStyle w:val="MediumGrid21"/>
            <w:numPr>
              <w:numId w:val="11"/>
            </w:numPr>
            <w:ind w:left="1440" w:hanging="360"/>
          </w:pPr>
        </w:pPrChange>
      </w:pPr>
      <w:del w:id="67" w:author="Windows User" w:date="2016-02-17T09:22:00Z">
        <w:r w:rsidRPr="0064366E" w:rsidDel="0064366E">
          <w:delText>Created an equitable learning environment that inspired students to work in teams and allowed content to be accessible to all students.</w:delText>
        </w:r>
      </w:del>
    </w:p>
    <w:p w14:paraId="36F0443E" w14:textId="77777777" w:rsidR="00903471" w:rsidRDefault="00903471" w:rsidP="00AC38AA">
      <w:pPr>
        <w:pPrChange w:id="68" w:author="Philip Nathanson" w:date="2016-03-12T08:21:00Z">
          <w:pPr>
            <w:pStyle w:val="MediumGrid21"/>
            <w:numPr>
              <w:numId w:val="11"/>
            </w:numPr>
            <w:ind w:left="1440" w:hanging="360"/>
          </w:pPr>
        </w:pPrChange>
      </w:pPr>
      <w:r>
        <w:t>P</w:t>
      </w:r>
      <w:ins w:id="69" w:author="Windows User" w:date="2016-02-17T09:23:00Z">
        <w:r w:rsidR="0064366E">
          <w:t xml:space="preserve">repared for and conducted </w:t>
        </w:r>
      </w:ins>
      <w:del w:id="70" w:author="Windows User" w:date="2016-02-17T09:23:00Z">
        <w:r w:rsidDel="0064366E">
          <w:delText xml:space="preserve">articipated in </w:delText>
        </w:r>
      </w:del>
      <w:r>
        <w:t>parent meetings including conferences, Achievement Team</w:t>
      </w:r>
      <w:del w:id="71" w:author="Windows User" w:date="2016-02-17T09:24:00Z">
        <w:r w:rsidDel="0064366E">
          <w:delText xml:space="preserve"> Meetings</w:delText>
        </w:r>
      </w:del>
      <w:r>
        <w:t>, and IEP</w:t>
      </w:r>
      <w:commentRangeStart w:id="72"/>
      <w:r>
        <w:t xml:space="preserve"> process</w:t>
      </w:r>
      <w:commentRangeEnd w:id="72"/>
      <w:r w:rsidR="0064366E">
        <w:rPr>
          <w:rStyle w:val="CommentReference"/>
        </w:rPr>
        <w:commentReference w:id="72"/>
      </w:r>
      <w:r>
        <w:t xml:space="preserve"> </w:t>
      </w:r>
      <w:del w:id="73" w:author="Windows User" w:date="2016-02-17T09:24:00Z">
        <w:r w:rsidDel="0064366E">
          <w:delText>meetings</w:delText>
        </w:r>
      </w:del>
    </w:p>
    <w:p w14:paraId="3A76BD77" w14:textId="77777777" w:rsidR="00903471" w:rsidRDefault="0064366E" w:rsidP="00AC38AA">
      <w:pPr>
        <w:rPr>
          <w:ins w:id="74" w:author="Windows User" w:date="2016-02-17T09:23:00Z"/>
        </w:rPr>
        <w:pPrChange w:id="75" w:author="Philip Nathanson" w:date="2016-03-12T08:21:00Z">
          <w:pPr>
            <w:pStyle w:val="MediumGrid21"/>
            <w:numPr>
              <w:numId w:val="11"/>
            </w:numPr>
            <w:ind w:left="1440" w:hanging="360"/>
          </w:pPr>
        </w:pPrChange>
      </w:pPr>
      <w:ins w:id="76" w:author="Windows User" w:date="2016-02-17T09:25:00Z">
        <w:r>
          <w:t>D</w:t>
        </w:r>
      </w:ins>
      <w:del w:id="77" w:author="Windows User" w:date="2016-02-17T09:25:00Z">
        <w:r w:rsidR="00AD090B" w:rsidDel="0064366E">
          <w:delText>Consulted with grade level team to d</w:delText>
        </w:r>
      </w:del>
      <w:r w:rsidR="00AD090B">
        <w:t>evelop</w:t>
      </w:r>
      <w:ins w:id="78" w:author="Windows User" w:date="2016-02-17T09:25:00Z">
        <w:r>
          <w:t>ed</w:t>
        </w:r>
      </w:ins>
      <w:r w:rsidR="00AD090B">
        <w:t xml:space="preserve"> formative and summative assessments </w:t>
      </w:r>
      <w:r w:rsidR="0056408E">
        <w:t xml:space="preserve">for learning goals </w:t>
      </w:r>
      <w:ins w:id="79" w:author="Windows User" w:date="2016-02-17T09:25:00Z">
        <w:r>
          <w:t xml:space="preserve">and </w:t>
        </w:r>
      </w:ins>
      <w:ins w:id="80" w:author="Windows User" w:date="2016-02-17T09:26:00Z">
        <w:r w:rsidR="002A7D72">
          <w:t xml:space="preserve">yearly </w:t>
        </w:r>
      </w:ins>
      <w:del w:id="81" w:author="Windows User" w:date="2016-02-17T09:25:00Z">
        <w:r w:rsidR="0056408E" w:rsidDel="0064366E">
          <w:delText xml:space="preserve">as well as </w:delText>
        </w:r>
      </w:del>
      <w:r w:rsidR="0056408E">
        <w:t xml:space="preserve">Student Learning Objectives </w:t>
      </w:r>
      <w:ins w:id="82" w:author="Windows User" w:date="2016-02-17T09:26:00Z">
        <w:r w:rsidR="002A7D72">
          <w:t>in consultation with the grade level team</w:t>
        </w:r>
      </w:ins>
      <w:del w:id="83" w:author="Windows User" w:date="2016-02-17T09:26:00Z">
        <w:r w:rsidR="0056408E" w:rsidDel="002A7D72">
          <w:delText>for the academic year.</w:delText>
        </w:r>
      </w:del>
    </w:p>
    <w:p w14:paraId="784F47E2" w14:textId="77777777" w:rsidR="0064366E" w:rsidRPr="0064366E" w:rsidRDefault="002A7D72" w:rsidP="00AC38AA">
      <w:pPr>
        <w:pPrChange w:id="84" w:author="Philip Nathanson" w:date="2016-03-12T08:21:00Z">
          <w:pPr>
            <w:pStyle w:val="MediumGrid21"/>
            <w:numPr>
              <w:numId w:val="11"/>
            </w:numPr>
            <w:ind w:left="1440" w:hanging="360"/>
          </w:pPr>
        </w:pPrChange>
      </w:pPr>
      <w:ins w:id="85" w:author="Windows User" w:date="2016-02-17T09:27:00Z">
        <w:r>
          <w:t xml:space="preserve">Fostered </w:t>
        </w:r>
      </w:ins>
      <w:ins w:id="86" w:author="Windows User" w:date="2016-02-17T09:23:00Z">
        <w:r w:rsidR="0064366E" w:rsidRPr="0064366E">
          <w:t>an equitable learning environment</w:t>
        </w:r>
      </w:ins>
      <w:ins w:id="87" w:author="Windows User" w:date="2016-02-17T09:28:00Z">
        <w:r>
          <w:t xml:space="preserve">, inspiring </w:t>
        </w:r>
      </w:ins>
      <w:ins w:id="88" w:author="Windows User" w:date="2016-02-17T09:23:00Z">
        <w:r w:rsidR="0064366E" w:rsidRPr="0064366E">
          <w:t>student team</w:t>
        </w:r>
      </w:ins>
      <w:ins w:id="89" w:author="Windows User" w:date="2016-02-17T09:29:00Z">
        <w:r>
          <w:t>work</w:t>
        </w:r>
      </w:ins>
      <w:ins w:id="90" w:author="Windows User" w:date="2016-02-17T09:23:00Z">
        <w:r w:rsidR="0064366E" w:rsidRPr="0064366E">
          <w:t xml:space="preserve"> </w:t>
        </w:r>
        <w:commentRangeStart w:id="91"/>
        <w:r w:rsidR="0064366E" w:rsidRPr="0064366E">
          <w:t>and allowed content to be accessible to all students.</w:t>
        </w:r>
      </w:ins>
      <w:commentRangeEnd w:id="91"/>
      <w:ins w:id="92" w:author="Windows User" w:date="2016-02-17T09:27:00Z">
        <w:r>
          <w:rPr>
            <w:rStyle w:val="CommentReference"/>
          </w:rPr>
          <w:commentReference w:id="91"/>
        </w:r>
      </w:ins>
    </w:p>
    <w:p w14:paraId="14859826" w14:textId="77777777" w:rsidR="00D476AF" w:rsidRDefault="00D476AF" w:rsidP="00AC38AA">
      <w:pPr>
        <w:pPrChange w:id="93" w:author="Philip Nathanson" w:date="2016-03-12T08:21:00Z">
          <w:pPr>
            <w:pStyle w:val="MediumGrid21"/>
            <w:ind w:firstLine="720"/>
          </w:pPr>
        </w:pPrChange>
      </w:pPr>
    </w:p>
    <w:p w14:paraId="642AA4C5" w14:textId="326D4EE8" w:rsidR="00580FE3" w:rsidRDefault="00580FE3" w:rsidP="00AC38AA">
      <w:pPr>
        <w:pPrChange w:id="94" w:author="Philip Nathanson" w:date="2016-03-12T08:21:00Z">
          <w:pPr>
            <w:pStyle w:val="MediumGrid21"/>
            <w:ind w:firstLine="720"/>
          </w:pPr>
        </w:pPrChange>
      </w:pPr>
      <w:r>
        <w:t>Summer Learning Institute, Logan Elementary School</w:t>
      </w:r>
      <w:r w:rsidR="004C4787">
        <w:tab/>
      </w:r>
      <w:r w:rsidR="004C4787">
        <w:tab/>
      </w:r>
      <w:r w:rsidR="004C4787">
        <w:tab/>
      </w:r>
      <w:r w:rsidR="004C4787">
        <w:tab/>
      </w:r>
      <w:ins w:id="95" w:author="Philip Nathanson" w:date="2016-03-12T08:23:00Z">
        <w:r w:rsidR="00AC38AA">
          <w:tab/>
        </w:r>
      </w:ins>
      <w:del w:id="96" w:author="Philip Nathanson" w:date="2016-03-12T08:22:00Z">
        <w:r w:rsidR="004C4787" w:rsidDel="00AC38AA">
          <w:tab/>
        </w:r>
      </w:del>
      <w:r w:rsidR="004C4787">
        <w:t>Ann Arbor, MI</w:t>
      </w:r>
    </w:p>
    <w:p w14:paraId="530017E5" w14:textId="2678DE51" w:rsidR="00580FE3" w:rsidRDefault="00580FE3" w:rsidP="00AC38AA">
      <w:pPr>
        <w:pPrChange w:id="97" w:author="Philip Nathanson" w:date="2016-03-12T08:21:00Z">
          <w:pPr>
            <w:pStyle w:val="MediumGrid21"/>
            <w:ind w:firstLine="720"/>
          </w:pPr>
        </w:pPrChange>
      </w:pPr>
      <w:r>
        <w:t>Teaching Intern</w:t>
      </w:r>
      <w:r w:rsidR="004C4787">
        <w:tab/>
      </w:r>
      <w:r w:rsidR="004C4787">
        <w:tab/>
      </w:r>
      <w:r w:rsidR="004C4787">
        <w:tab/>
      </w:r>
      <w:r w:rsidR="004C4787">
        <w:tab/>
      </w:r>
      <w:r w:rsidR="004C4787">
        <w:tab/>
      </w:r>
      <w:r w:rsidR="004C4787">
        <w:tab/>
      </w:r>
      <w:r w:rsidR="004C4787">
        <w:tab/>
      </w:r>
      <w:r w:rsidR="004C4787">
        <w:tab/>
      </w:r>
      <w:r w:rsidR="004C4787">
        <w:tab/>
      </w:r>
      <w:ins w:id="98" w:author="Philip Nathanson" w:date="2016-03-12T08:23:00Z">
        <w:r w:rsidR="00AC38AA">
          <w:tab/>
        </w:r>
      </w:ins>
      <w:del w:id="99" w:author="Philip Nathanson" w:date="2016-03-12T08:22:00Z">
        <w:r w:rsidR="004C4787" w:rsidDel="00AC38AA">
          <w:tab/>
        </w:r>
      </w:del>
      <w:r w:rsidR="004C4787">
        <w:t>June-August 2015</w:t>
      </w:r>
    </w:p>
    <w:p w14:paraId="45A18F79" w14:textId="77777777" w:rsidR="00A74F72" w:rsidRDefault="002A7D72" w:rsidP="00AC38AA">
      <w:pPr>
        <w:pPrChange w:id="100" w:author="Philip Nathanson" w:date="2016-03-12T08:21:00Z">
          <w:pPr>
            <w:pStyle w:val="MediumGrid21"/>
            <w:numPr>
              <w:numId w:val="9"/>
            </w:numPr>
            <w:ind w:left="1080" w:hanging="360"/>
          </w:pPr>
        </w:pPrChange>
      </w:pPr>
      <w:ins w:id="101" w:author="Windows User" w:date="2016-02-17T09:32:00Z">
        <w:r>
          <w:t>Developed and t</w:t>
        </w:r>
      </w:ins>
      <w:del w:id="102" w:author="Windows User" w:date="2016-02-17T09:32:00Z">
        <w:r w:rsidR="00A74F72" w:rsidDel="002A7D72">
          <w:delText>T</w:delText>
        </w:r>
      </w:del>
      <w:r w:rsidR="00A74F72">
        <w:t>aught</w:t>
      </w:r>
      <w:ins w:id="103" w:author="Windows User" w:date="2016-02-17T09:33:00Z">
        <w:r>
          <w:t xml:space="preserve"> lessons across </w:t>
        </w:r>
      </w:ins>
      <w:del w:id="104" w:author="Windows User" w:date="2016-02-17T09:34:00Z">
        <w:r w:rsidR="00A74F72" w:rsidDel="002A7D72">
          <w:delText xml:space="preserve"> </w:delText>
        </w:r>
      </w:del>
      <w:ins w:id="105" w:author="Windows User" w:date="2016-02-17T09:33:00Z">
        <w:r>
          <w:t xml:space="preserve"> </w:t>
        </w:r>
      </w:ins>
      <w:ins w:id="106" w:author="Windows User" w:date="2016-02-17T09:35:00Z">
        <w:r>
          <w:t>Third</w:t>
        </w:r>
      </w:ins>
      <w:del w:id="107" w:author="Windows User" w:date="2016-02-17T09:35:00Z">
        <w:r w:rsidR="00A74F72" w:rsidDel="002A7D72">
          <w:delText>3</w:delText>
        </w:r>
        <w:r w:rsidR="00A74F72" w:rsidRPr="00A74F72" w:rsidDel="002A7D72">
          <w:rPr>
            <w:vertAlign w:val="superscript"/>
          </w:rPr>
          <w:delText>rd</w:delText>
        </w:r>
        <w:r w:rsidR="00A74F72" w:rsidDel="002A7D72">
          <w:delText xml:space="preserve"> </w:delText>
        </w:r>
      </w:del>
      <w:ins w:id="108" w:author="Windows User" w:date="2016-02-17T09:35:00Z">
        <w:r>
          <w:t xml:space="preserve"> </w:t>
        </w:r>
      </w:ins>
      <w:r w:rsidR="00A74F72">
        <w:t>Grade Math</w:t>
      </w:r>
      <w:ins w:id="109" w:author="Windows User" w:date="2016-02-17T09:33:00Z">
        <w:r>
          <w:t xml:space="preserve"> curriculum,</w:t>
        </w:r>
      </w:ins>
      <w:ins w:id="110" w:author="Windows User" w:date="2016-02-17T09:32:00Z">
        <w:r>
          <w:t xml:space="preserve"> focusing on strategies for reasoning, </w:t>
        </w:r>
      </w:ins>
      <w:del w:id="111" w:author="Windows User" w:date="2016-02-17T09:33:00Z">
        <w:r w:rsidR="00A74F72" w:rsidDel="002A7D72">
          <w:delText xml:space="preserve"> including </w:delText>
        </w:r>
      </w:del>
      <w:r w:rsidR="00A74F72">
        <w:t>addition s</w:t>
      </w:r>
      <w:r w:rsidR="003F502E">
        <w:t>trategies</w:t>
      </w:r>
      <w:r w:rsidR="00A74F72">
        <w:t xml:space="preserve">, </w:t>
      </w:r>
      <w:commentRangeStart w:id="112"/>
      <w:r w:rsidR="00A74F72">
        <w:t xml:space="preserve">compliments </w:t>
      </w:r>
      <w:commentRangeEnd w:id="112"/>
      <w:r>
        <w:rPr>
          <w:rStyle w:val="CommentReference"/>
        </w:rPr>
        <w:commentReference w:id="112"/>
      </w:r>
      <w:r w:rsidR="00A74F72">
        <w:t>of 10, open number lines</w:t>
      </w:r>
      <w:del w:id="113" w:author="Windows User" w:date="2016-02-17T09:33:00Z">
        <w:r w:rsidR="00A74F72" w:rsidDel="002A7D72">
          <w:delText xml:space="preserve">, </w:delText>
        </w:r>
        <w:r w:rsidR="003F502E" w:rsidDel="002A7D72">
          <w:delText xml:space="preserve">and a </w:delText>
        </w:r>
        <w:r w:rsidR="00A74F72" w:rsidDel="002A7D72">
          <w:delText>focus on reasoning strategies</w:delText>
        </w:r>
      </w:del>
    </w:p>
    <w:p w14:paraId="6209E248" w14:textId="77777777" w:rsidR="00A74F72" w:rsidRDefault="002A7D72" w:rsidP="00AC38AA">
      <w:pPr>
        <w:pPrChange w:id="114" w:author="Philip Nathanson" w:date="2016-03-12T08:21:00Z">
          <w:pPr>
            <w:pStyle w:val="MediumGrid21"/>
            <w:numPr>
              <w:numId w:val="9"/>
            </w:numPr>
            <w:ind w:left="1080" w:hanging="360"/>
          </w:pPr>
        </w:pPrChange>
      </w:pPr>
      <w:ins w:id="115" w:author="Windows User" w:date="2016-02-17T09:34:00Z">
        <w:r>
          <w:t xml:space="preserve">Increased </w:t>
        </w:r>
      </w:ins>
      <w:ins w:id="116" w:author="Windows User" w:date="2016-02-17T09:35:00Z">
        <w:r>
          <w:t>First</w:t>
        </w:r>
      </w:ins>
      <w:del w:id="117" w:author="Windows User" w:date="2016-02-17T09:34:00Z">
        <w:r w:rsidR="00A74F72" w:rsidDel="002A7D72">
          <w:delText xml:space="preserve">Developed </w:delText>
        </w:r>
      </w:del>
      <w:del w:id="118" w:author="Windows User" w:date="2016-02-17T09:35:00Z">
        <w:r w:rsidR="00A74F72" w:rsidDel="002A7D72">
          <w:delText>1</w:delText>
        </w:r>
        <w:r w:rsidR="00A74F72" w:rsidRPr="00A74F72" w:rsidDel="002A7D72">
          <w:rPr>
            <w:vertAlign w:val="superscript"/>
          </w:rPr>
          <w:delText>st</w:delText>
        </w:r>
        <w:r w:rsidR="00A74F72" w:rsidDel="002A7D72">
          <w:delText xml:space="preserve"> </w:delText>
        </w:r>
      </w:del>
      <w:ins w:id="119" w:author="Windows User" w:date="2016-02-17T09:35:00Z">
        <w:r>
          <w:t xml:space="preserve"> </w:t>
        </w:r>
      </w:ins>
      <w:r w:rsidR="00A74F72">
        <w:t xml:space="preserve">Grade literacy through running records, concepts of print, </w:t>
      </w:r>
      <w:r w:rsidR="003F502E">
        <w:t>guided reading, and literacy centers</w:t>
      </w:r>
    </w:p>
    <w:p w14:paraId="303ACF61" w14:textId="77777777" w:rsidR="00580FE3" w:rsidRDefault="00580FE3" w:rsidP="00AC38AA">
      <w:pPr>
        <w:pPrChange w:id="120" w:author="Philip Nathanson" w:date="2016-03-12T08:21:00Z">
          <w:pPr>
            <w:pStyle w:val="MediumGrid21"/>
            <w:ind w:firstLine="720"/>
          </w:pPr>
        </w:pPrChange>
      </w:pPr>
    </w:p>
    <w:p w14:paraId="5B32934E" w14:textId="05F5A092" w:rsidR="00A239A5" w:rsidRPr="00BE094A" w:rsidRDefault="00750FC0" w:rsidP="00AC38AA">
      <w:pPr>
        <w:pPrChange w:id="121" w:author="Philip Nathanson" w:date="2016-03-12T08:21:00Z">
          <w:pPr>
            <w:pStyle w:val="MediumGrid21"/>
            <w:ind w:firstLine="720"/>
          </w:pPr>
        </w:pPrChange>
      </w:pPr>
      <w:ins w:id="122" w:author="Windows User" w:date="2016-02-17T09:36:00Z">
        <w:r>
          <w:t xml:space="preserve">Main Line Synagogues Unified High School </w:t>
        </w:r>
      </w:ins>
      <w:del w:id="123" w:author="Windows User" w:date="2016-02-17T09:36:00Z">
        <w:r w:rsidR="00A239A5" w:rsidRPr="00BE094A" w:rsidDel="00750FC0">
          <w:delText>Temple Beth Hillel Beth El</w:delText>
        </w:r>
      </w:del>
      <w:del w:id="124" w:author="Windows User" w:date="2016-02-17T09:37:00Z">
        <w:r w:rsidR="00A239A5" w:rsidRPr="00BE094A" w:rsidDel="00750FC0">
          <w:tab/>
        </w:r>
        <w:r w:rsidR="00A239A5" w:rsidRPr="00BE094A" w:rsidDel="00750FC0">
          <w:tab/>
        </w:r>
        <w:r w:rsidR="00A239A5" w:rsidRPr="00BE094A" w:rsidDel="00750FC0">
          <w:tab/>
        </w:r>
      </w:del>
      <w:ins w:id="125" w:author="Windows User" w:date="2016-02-17T09:37:00Z">
        <w:r>
          <w:t xml:space="preserve">        </w:t>
        </w:r>
      </w:ins>
      <w:r w:rsidR="00A239A5" w:rsidRPr="00BE094A">
        <w:tab/>
      </w:r>
      <w:r w:rsidR="00A239A5" w:rsidRPr="00BE094A">
        <w:tab/>
      </w:r>
      <w:r w:rsidR="00A239A5" w:rsidRPr="00BE094A">
        <w:tab/>
      </w:r>
      <w:r w:rsidR="00A239A5" w:rsidRPr="00BE094A">
        <w:tab/>
      </w:r>
      <w:r w:rsidR="00A239A5" w:rsidRPr="00BE094A">
        <w:tab/>
      </w:r>
      <w:ins w:id="126" w:author="Philip Nathanson" w:date="2016-03-12T08:23:00Z">
        <w:r w:rsidR="00AC38AA">
          <w:tab/>
        </w:r>
      </w:ins>
      <w:r w:rsidR="002610A1">
        <w:t>Wynnewood, PA</w:t>
      </w:r>
    </w:p>
    <w:p w14:paraId="3E49F3B9" w14:textId="3B1DBE08" w:rsidR="00A239A5" w:rsidRPr="00BE094A" w:rsidRDefault="00A239A5" w:rsidP="00AC38AA">
      <w:pPr>
        <w:pPrChange w:id="127" w:author="Philip Nathanson" w:date="2016-03-12T08:21:00Z">
          <w:pPr>
            <w:pStyle w:val="MediumGrid21"/>
            <w:ind w:firstLine="720"/>
          </w:pPr>
        </w:pPrChange>
      </w:pPr>
      <w:r w:rsidRPr="00BE094A">
        <w:t>Hebrew High School Teacher</w:t>
      </w:r>
      <w:r w:rsidR="002610A1">
        <w:tab/>
      </w:r>
      <w:r w:rsidR="002610A1">
        <w:tab/>
      </w:r>
      <w:r w:rsidR="002610A1">
        <w:tab/>
      </w:r>
      <w:r w:rsidR="002610A1">
        <w:tab/>
      </w:r>
      <w:r w:rsidR="002610A1">
        <w:tab/>
      </w:r>
      <w:r w:rsidR="002610A1">
        <w:tab/>
      </w:r>
      <w:r w:rsidR="002610A1">
        <w:tab/>
      </w:r>
      <w:r w:rsidR="002610A1">
        <w:tab/>
      </w:r>
      <w:ins w:id="128" w:author="Philip Nathanson" w:date="2016-03-12T08:23:00Z">
        <w:r w:rsidR="00AC38AA">
          <w:tab/>
        </w:r>
      </w:ins>
      <w:r w:rsidR="002610A1">
        <w:t xml:space="preserve">Sept 2014- </w:t>
      </w:r>
      <w:r w:rsidR="004C4787">
        <w:t xml:space="preserve">May </w:t>
      </w:r>
      <w:r w:rsidR="002610A1">
        <w:t>2015</w:t>
      </w:r>
    </w:p>
    <w:p w14:paraId="3617D8A0" w14:textId="77777777" w:rsidR="00A239A5" w:rsidRPr="006316E4" w:rsidDel="00750FC0" w:rsidRDefault="00750FC0" w:rsidP="00AC38AA">
      <w:pPr>
        <w:rPr>
          <w:del w:id="129" w:author="Windows User" w:date="2016-02-17T09:40:00Z"/>
        </w:rPr>
        <w:pPrChange w:id="130" w:author="Philip Nathanson" w:date="2016-03-12T08:21:00Z">
          <w:pPr>
            <w:pStyle w:val="MediumGrid21"/>
            <w:numPr>
              <w:numId w:val="6"/>
            </w:numPr>
            <w:ind w:left="1080" w:hanging="360"/>
          </w:pPr>
        </w:pPrChange>
      </w:pPr>
      <w:ins w:id="131" w:author="Windows User" w:date="2016-02-17T09:37:00Z">
        <w:r>
          <w:t>Designed, developed, and taught c</w:t>
        </w:r>
      </w:ins>
      <w:del w:id="132" w:author="Windows User" w:date="2016-02-17T09:37:00Z">
        <w:r w:rsidR="00A239A5" w:rsidRPr="00BE094A" w:rsidDel="00750FC0">
          <w:delText>C</w:delText>
        </w:r>
      </w:del>
      <w:r w:rsidR="00A239A5" w:rsidRPr="00BE094A">
        <w:t xml:space="preserve">ourse Taught: </w:t>
      </w:r>
      <w:r w:rsidR="00A239A5" w:rsidRPr="00750FC0">
        <w:rPr>
          <w:rFonts w:eastAsia="Calibri"/>
          <w:i/>
          <w:sz w:val="22"/>
          <w:szCs w:val="22"/>
          <w:rPrChange w:id="133" w:author="Windows User" w:date="2016-02-17T09:38:00Z">
            <w:rPr/>
          </w:rPrChange>
        </w:rPr>
        <w:t>Jews on the Stage: 1900-200</w:t>
      </w:r>
      <w:ins w:id="134" w:author="Windows User" w:date="2016-02-17T09:39:00Z">
        <w:r>
          <w:rPr>
            <w:i/>
          </w:rPr>
          <w:t xml:space="preserve">, </w:t>
        </w:r>
      </w:ins>
      <w:del w:id="135" w:author="Windows User" w:date="2016-02-17T09:39:00Z">
        <w:r w:rsidR="00A239A5" w:rsidRPr="00750FC0" w:rsidDel="00750FC0">
          <w:rPr>
            <w:rFonts w:eastAsia="Calibri"/>
            <w:i/>
            <w:sz w:val="22"/>
            <w:szCs w:val="22"/>
            <w:rPrChange w:id="136" w:author="Windows User" w:date="2016-02-17T09:38:00Z">
              <w:rPr/>
            </w:rPrChange>
          </w:rPr>
          <w:delText>0</w:delText>
        </w:r>
      </w:del>
      <w:r w:rsidR="006316E4">
        <w:t xml:space="preserve"> </w:t>
      </w:r>
      <w:ins w:id="137" w:author="Windows User" w:date="2016-02-17T09:39:00Z">
        <w:r w:rsidRPr="006316E4">
          <w:t>examining how humor evolves over time</w:t>
        </w:r>
        <w:r>
          <w:t xml:space="preserve">, </w:t>
        </w:r>
      </w:ins>
      <w:ins w:id="138" w:author="Windows User" w:date="2016-02-17T09:38:00Z">
        <w:r>
          <w:t xml:space="preserve">through a curriculum that fostered </w:t>
        </w:r>
      </w:ins>
      <w:del w:id="139" w:author="Windows User" w:date="2016-02-17T09:38:00Z">
        <w:r w:rsidR="006316E4" w:rsidDel="00750FC0">
          <w:delText xml:space="preserve">involving </w:delText>
        </w:r>
      </w:del>
      <w:r w:rsidR="006316E4">
        <w:t>c</w:t>
      </w:r>
      <w:r w:rsidR="00A239A5" w:rsidRPr="006316E4">
        <w:t>lass discussion</w:t>
      </w:r>
      <w:del w:id="140" w:author="Windows User" w:date="2016-02-17T09:38:00Z">
        <w:r w:rsidR="00A239A5" w:rsidRPr="006316E4" w:rsidDel="00750FC0">
          <w:delText xml:space="preserve"> based course</w:delText>
        </w:r>
      </w:del>
      <w:ins w:id="141" w:author="Windows User" w:date="2016-02-17T09:40:00Z">
        <w:r>
          <w:t xml:space="preserve"> and involved </w:t>
        </w:r>
      </w:ins>
      <w:del w:id="142" w:author="Windows User" w:date="2016-02-17T09:40:00Z">
        <w:r w:rsidR="00A239A5" w:rsidRPr="006316E4" w:rsidDel="00750FC0">
          <w:delText xml:space="preserve">, </w:delText>
        </w:r>
      </w:del>
      <w:del w:id="143" w:author="Windows User" w:date="2016-02-17T09:39:00Z">
        <w:r w:rsidR="00A239A5" w:rsidRPr="006316E4" w:rsidDel="00750FC0">
          <w:delText>examining how humor evolves/devolves over time</w:delText>
        </w:r>
      </w:del>
    </w:p>
    <w:p w14:paraId="4BDE327D" w14:textId="77777777" w:rsidR="00A239A5" w:rsidRPr="00750FC0" w:rsidRDefault="00A239A5" w:rsidP="00AC38AA">
      <w:pPr>
        <w:pPrChange w:id="144" w:author="Philip Nathanson" w:date="2016-03-12T08:21:00Z">
          <w:pPr>
            <w:pStyle w:val="MediumGrid21"/>
            <w:numPr>
              <w:numId w:val="6"/>
            </w:numPr>
            <w:ind w:left="1080" w:hanging="360"/>
          </w:pPr>
        </w:pPrChange>
      </w:pPr>
      <w:del w:id="145" w:author="Windows User" w:date="2016-02-17T09:40:00Z">
        <w:r w:rsidRPr="00750FC0" w:rsidDel="00750FC0">
          <w:delText xml:space="preserve">Directed </w:delText>
        </w:r>
        <w:r w:rsidR="004C4787" w:rsidRPr="00750FC0" w:rsidDel="00750FC0">
          <w:delText xml:space="preserve">5 </w:delText>
        </w:r>
      </w:del>
      <w:r w:rsidRPr="00750FC0">
        <w:t xml:space="preserve">students </w:t>
      </w:r>
      <w:ins w:id="146" w:author="Windows User" w:date="2016-02-17T09:40:00Z">
        <w:r w:rsidR="00750FC0">
          <w:t xml:space="preserve">acting </w:t>
        </w:r>
      </w:ins>
      <w:r w:rsidRPr="00750FC0">
        <w:t>in a one act play</w:t>
      </w:r>
      <w:r w:rsidR="004C4787" w:rsidRPr="00750FC0">
        <w:t xml:space="preserve"> to each practicality of humor as a media</w:t>
      </w:r>
    </w:p>
    <w:p w14:paraId="2643C060" w14:textId="77777777" w:rsidR="00A239A5" w:rsidRPr="00BE094A" w:rsidRDefault="00A239A5" w:rsidP="00AC38AA">
      <w:pPr>
        <w:pPrChange w:id="147" w:author="Philip Nathanson" w:date="2016-03-12T08:21:00Z">
          <w:pPr>
            <w:pStyle w:val="MediumGrid21"/>
            <w:ind w:firstLine="720"/>
          </w:pPr>
        </w:pPrChange>
      </w:pPr>
    </w:p>
    <w:p w14:paraId="1037E9FC" w14:textId="7F100D32" w:rsidR="004C4787" w:rsidRDefault="00AD06BE" w:rsidP="00AC38AA">
      <w:pPr>
        <w:pPrChange w:id="148" w:author="Philip Nathanson" w:date="2016-03-12T08:21:00Z">
          <w:pPr>
            <w:pStyle w:val="MediumGrid21"/>
            <w:ind w:firstLine="720"/>
          </w:pPr>
        </w:pPrChange>
      </w:pPr>
      <w:r w:rsidRPr="00BE094A">
        <w:t>Wolf Performing Arts</w:t>
      </w:r>
      <w:r w:rsidRPr="00BE094A">
        <w:tab/>
      </w:r>
      <w:r w:rsidRPr="00BE094A">
        <w:tab/>
      </w:r>
      <w:r w:rsidRPr="00BE094A">
        <w:tab/>
      </w:r>
      <w:r w:rsidRPr="00BE094A">
        <w:tab/>
      </w:r>
      <w:r w:rsidRPr="00BE094A">
        <w:tab/>
      </w:r>
      <w:r w:rsidRPr="00BE094A">
        <w:tab/>
      </w:r>
      <w:r w:rsidRPr="00BE094A">
        <w:tab/>
      </w:r>
      <w:r w:rsidRPr="00BE094A">
        <w:tab/>
      </w:r>
      <w:r w:rsidRPr="00BE094A">
        <w:tab/>
      </w:r>
      <w:ins w:id="149" w:author="Philip Nathanson" w:date="2016-03-12T08:23:00Z">
        <w:r w:rsidR="00AC38AA">
          <w:tab/>
        </w:r>
      </w:ins>
      <w:r w:rsidR="004C4787">
        <w:t>Philadelphia, PA</w:t>
      </w:r>
    </w:p>
    <w:p w14:paraId="4C182A7C" w14:textId="25D744A1" w:rsidR="00AD06BE" w:rsidRPr="00BE094A" w:rsidRDefault="004C4787" w:rsidP="00AC38AA">
      <w:pPr>
        <w:pPrChange w:id="150" w:author="Philip Nathanson" w:date="2016-03-12T08:21:00Z">
          <w:pPr>
            <w:pStyle w:val="MediumGrid21"/>
            <w:ind w:firstLine="720"/>
          </w:pPr>
        </w:pPrChange>
      </w:pPr>
      <w:r>
        <w:t>Stage Manager</w:t>
      </w:r>
      <w:ins w:id="151" w:author="Windows User" w:date="2016-02-17T09:42:00Z">
        <w:r w:rsidR="00750FC0">
          <w:t>/Instructor</w:t>
        </w:r>
      </w:ins>
      <w:del w:id="152" w:author="Windows User" w:date="2016-02-17T09:42:00Z">
        <w:r w:rsidDel="00750FC0">
          <w:tab/>
        </w:r>
      </w:del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ins w:id="153" w:author="Philip Nathanson" w:date="2016-03-12T08:23:00Z">
        <w:r w:rsidR="00AC38AA">
          <w:tab/>
        </w:r>
      </w:ins>
      <w:del w:id="154" w:author="Windows User" w:date="2016-02-17T09:42:00Z">
        <w:r w:rsidDel="00750FC0">
          <w:tab/>
          <w:delText xml:space="preserve">January-June </w:delText>
        </w:r>
      </w:del>
      <w:r w:rsidR="00AD06BE" w:rsidRPr="00BE094A">
        <w:t>2011</w:t>
      </w:r>
    </w:p>
    <w:p w14:paraId="5622AAE4" w14:textId="77777777" w:rsidR="00AD06BE" w:rsidRPr="00BE094A" w:rsidRDefault="00AD06BE" w:rsidP="00AC38AA">
      <w:pPr>
        <w:pPrChange w:id="155" w:author="Philip Nathanson" w:date="2016-03-12T08:21:00Z">
          <w:pPr>
            <w:pStyle w:val="MediumGrid21"/>
            <w:numPr>
              <w:numId w:val="8"/>
            </w:numPr>
            <w:ind w:left="1080" w:hanging="360"/>
          </w:pPr>
        </w:pPrChange>
      </w:pPr>
      <w:r w:rsidRPr="00BE094A">
        <w:t xml:space="preserve">Stage Managed Youth Production of </w:t>
      </w:r>
      <w:r w:rsidRPr="00BE094A">
        <w:rPr>
          <w:i/>
        </w:rPr>
        <w:t>Annie</w:t>
      </w:r>
    </w:p>
    <w:p w14:paraId="0B02D07C" w14:textId="77777777" w:rsidR="00AD06BE" w:rsidRPr="00BE094A" w:rsidRDefault="00750FC0" w:rsidP="00AC38AA">
      <w:pPr>
        <w:pPrChange w:id="156" w:author="Philip Nathanson" w:date="2016-03-12T08:21:00Z">
          <w:pPr>
            <w:pStyle w:val="MediumGrid21"/>
            <w:numPr>
              <w:numId w:val="8"/>
            </w:numPr>
            <w:ind w:left="1080" w:hanging="360"/>
          </w:pPr>
        </w:pPrChange>
      </w:pPr>
      <w:ins w:id="157" w:author="Windows User" w:date="2016-02-17T09:42:00Z">
        <w:r>
          <w:t xml:space="preserve">Instructed </w:t>
        </w:r>
      </w:ins>
      <w:del w:id="158" w:author="Windows User" w:date="2016-02-17T09:45:00Z">
        <w:r w:rsidR="00AD06BE" w:rsidRPr="00BE094A" w:rsidDel="00750FC0">
          <w:delText>Tau</w:delText>
        </w:r>
      </w:del>
      <w:ins w:id="159" w:author="Windows User" w:date="2016-02-17T09:46:00Z">
        <w:r w:rsidR="00DC6D7D">
          <w:t xml:space="preserve">interested </w:t>
        </w:r>
      </w:ins>
      <w:del w:id="160" w:author="Windows User" w:date="2016-02-17T09:46:00Z">
        <w:r w:rsidR="00AD06BE" w:rsidRPr="00BE094A" w:rsidDel="00DC6D7D">
          <w:delText xml:space="preserve">ght </w:delText>
        </w:r>
        <w:r w:rsidR="004C4787" w:rsidDel="00DC6D7D">
          <w:delText>2</w:delText>
        </w:r>
        <w:r w:rsidR="00AD06BE" w:rsidRPr="00BE094A" w:rsidDel="00DC6D7D">
          <w:delText xml:space="preserve"> </w:delText>
        </w:r>
      </w:del>
      <w:r w:rsidR="00AD06BE" w:rsidRPr="00BE094A">
        <w:t>students</w:t>
      </w:r>
      <w:ins w:id="161" w:author="Windows User" w:date="2016-02-17T09:46:00Z">
        <w:r w:rsidR="00DC6D7D">
          <w:t xml:space="preserve"> in</w:t>
        </w:r>
      </w:ins>
      <w:r w:rsidR="00AD06BE" w:rsidRPr="00BE094A">
        <w:t xml:space="preserve"> the art of Stage Management</w:t>
      </w:r>
    </w:p>
    <w:p w14:paraId="0604EEDB" w14:textId="77777777" w:rsidR="00AD06BE" w:rsidRPr="00BE094A" w:rsidRDefault="00AD06BE" w:rsidP="00AC38AA">
      <w:pPr>
        <w:pPrChange w:id="162" w:author="Philip Nathanson" w:date="2016-03-12T08:21:00Z">
          <w:pPr>
            <w:pStyle w:val="MediumGrid21"/>
            <w:ind w:firstLine="720"/>
          </w:pPr>
        </w:pPrChange>
      </w:pPr>
    </w:p>
    <w:p w14:paraId="064BF7D1" w14:textId="77777777" w:rsidR="00A239A5" w:rsidRPr="00BE094A" w:rsidRDefault="00A239A5" w:rsidP="00AC38AA">
      <w:pPr>
        <w:pPrChange w:id="163" w:author="Philip Nathanson" w:date="2016-03-12T08:21:00Z">
          <w:pPr>
            <w:pStyle w:val="MediumGrid21"/>
            <w:ind w:firstLine="720"/>
          </w:pPr>
        </w:pPrChange>
      </w:pPr>
      <w:r w:rsidRPr="00BE094A">
        <w:t>Ramah Day Camp, Philadelphia</w:t>
      </w:r>
      <w:r w:rsidRPr="00BE094A">
        <w:tab/>
      </w:r>
      <w:r w:rsidRPr="00BE094A">
        <w:tab/>
      </w:r>
      <w:r w:rsidRPr="00BE094A">
        <w:tab/>
      </w:r>
      <w:r w:rsidRPr="00BE094A">
        <w:tab/>
      </w:r>
      <w:r w:rsidRPr="00BE094A">
        <w:tab/>
      </w:r>
      <w:r w:rsidRPr="00BE094A">
        <w:tab/>
      </w:r>
      <w:r w:rsidRPr="00BE094A">
        <w:tab/>
      </w:r>
      <w:r w:rsidRPr="00BE094A">
        <w:tab/>
      </w:r>
      <w:r w:rsidR="004C4787">
        <w:t>Elkins Park, PA</w:t>
      </w:r>
    </w:p>
    <w:p w14:paraId="2B6EBF81" w14:textId="77777777" w:rsidR="00A239A5" w:rsidRPr="00BE094A" w:rsidRDefault="00A239A5" w:rsidP="00AC38AA">
      <w:pPr>
        <w:pPrChange w:id="164" w:author="Philip Nathanson" w:date="2016-03-12T08:21:00Z">
          <w:pPr>
            <w:pStyle w:val="MediumGrid21"/>
            <w:ind w:firstLine="720"/>
          </w:pPr>
        </w:pPrChange>
      </w:pPr>
      <w:r w:rsidRPr="00BE094A">
        <w:t>Programming Director/Head Counselor/Special Event Programmer/Bus Counselor</w:t>
      </w:r>
      <w:r w:rsidRPr="00BE094A">
        <w:tab/>
      </w:r>
      <w:r w:rsidR="004C4787">
        <w:t xml:space="preserve">Summers </w:t>
      </w:r>
      <w:r w:rsidR="004C4787" w:rsidRPr="00BE094A">
        <w:t>2006-2009</w:t>
      </w:r>
    </w:p>
    <w:p w14:paraId="52B582A4" w14:textId="77777777" w:rsidR="00A239A5" w:rsidRPr="00BE094A" w:rsidDel="00DC6D7D" w:rsidRDefault="00A239A5" w:rsidP="00AC38AA">
      <w:pPr>
        <w:rPr>
          <w:del w:id="165" w:author="Windows User" w:date="2016-02-17T09:48:00Z"/>
        </w:rPr>
        <w:pPrChange w:id="166" w:author="Philip Nathanson" w:date="2016-03-12T08:21:00Z">
          <w:pPr>
            <w:pStyle w:val="MediumGrid21"/>
            <w:numPr>
              <w:numId w:val="2"/>
            </w:numPr>
            <w:ind w:left="1080" w:hanging="360"/>
          </w:pPr>
        </w:pPrChange>
      </w:pPr>
      <w:r w:rsidRPr="00DC6D7D">
        <w:t xml:space="preserve">Developed and implemented </w:t>
      </w:r>
      <w:r w:rsidR="004C4787" w:rsidRPr="00DC6D7D">
        <w:t xml:space="preserve">educational </w:t>
      </w:r>
      <w:r w:rsidR="009F13B6" w:rsidRPr="00DC6D7D">
        <w:t xml:space="preserve">and creative </w:t>
      </w:r>
      <w:r w:rsidRPr="00DC6D7D">
        <w:t>programs</w:t>
      </w:r>
      <w:r w:rsidR="004C4787" w:rsidRPr="00DC6D7D">
        <w:t xml:space="preserve"> for campers aged 5 through 13</w:t>
      </w:r>
      <w:r w:rsidR="009F13B6" w:rsidRPr="00ED22ED">
        <w:t xml:space="preserve"> </w:t>
      </w:r>
      <w:del w:id="167" w:author="Windows User" w:date="2016-02-17T09:48:00Z">
        <w:r w:rsidR="009F13B6" w:rsidDel="00DC6D7D">
          <w:delText>to be used in everyday camp experiences</w:delText>
        </w:r>
      </w:del>
    </w:p>
    <w:p w14:paraId="1861B20F" w14:textId="77777777" w:rsidR="00DC6D7D" w:rsidRDefault="00DC6D7D" w:rsidP="00AC38AA">
      <w:pPr>
        <w:rPr>
          <w:ins w:id="168" w:author="Windows User" w:date="2016-02-17T09:48:00Z"/>
        </w:rPr>
        <w:pPrChange w:id="169" w:author="Philip Nathanson" w:date="2016-03-12T08:21:00Z">
          <w:pPr>
            <w:pStyle w:val="MediumGrid21"/>
            <w:numPr>
              <w:numId w:val="2"/>
            </w:numPr>
            <w:ind w:left="1080" w:hanging="360"/>
          </w:pPr>
        </w:pPrChange>
      </w:pPr>
    </w:p>
    <w:p w14:paraId="76F8B32D" w14:textId="77777777" w:rsidR="00AD06BE" w:rsidRPr="00DC6D7D" w:rsidRDefault="00AD06BE" w:rsidP="00AC38AA">
      <w:pPr>
        <w:pPrChange w:id="170" w:author="Philip Nathanson" w:date="2016-03-12T08:21:00Z">
          <w:pPr>
            <w:pStyle w:val="MediumGrid21"/>
            <w:numPr>
              <w:numId w:val="2"/>
            </w:numPr>
            <w:ind w:left="1080" w:hanging="360"/>
          </w:pPr>
        </w:pPrChange>
      </w:pPr>
      <w:r w:rsidRPr="00DC6D7D">
        <w:t>Oversaw development of educational events for campers including camp fair, concerts, and field trips</w:t>
      </w:r>
    </w:p>
    <w:p w14:paraId="3DFEBB5C" w14:textId="77777777" w:rsidR="00A239A5" w:rsidRPr="00BE094A" w:rsidRDefault="00A239A5" w:rsidP="00AC38AA">
      <w:pPr>
        <w:pPrChange w:id="171" w:author="Philip Nathanson" w:date="2016-03-12T08:21:00Z">
          <w:pPr>
            <w:pStyle w:val="MediumGrid21"/>
          </w:pPr>
        </w:pPrChange>
      </w:pPr>
    </w:p>
    <w:p w14:paraId="7066958E" w14:textId="77777777" w:rsidR="00DC6D7D" w:rsidRDefault="00DC6D7D" w:rsidP="00AC38AA">
      <w:pPr>
        <w:rPr>
          <w:ins w:id="172" w:author="Windows User" w:date="2016-02-17T09:48:00Z"/>
          <w:b/>
        </w:rPr>
        <w:pPrChange w:id="173" w:author="Philip Nathanson" w:date="2016-03-12T08:21:00Z">
          <w:pPr>
            <w:pStyle w:val="MediumGrid21"/>
          </w:pPr>
        </w:pPrChange>
      </w:pPr>
    </w:p>
    <w:p w14:paraId="2A846053" w14:textId="77777777" w:rsidR="00DC6D7D" w:rsidRDefault="00DC6D7D" w:rsidP="00AC38AA">
      <w:pPr>
        <w:rPr>
          <w:ins w:id="174" w:author="Windows User" w:date="2016-02-17T09:48:00Z"/>
          <w:b/>
        </w:rPr>
        <w:pPrChange w:id="175" w:author="Philip Nathanson" w:date="2016-03-12T08:21:00Z">
          <w:pPr>
            <w:pStyle w:val="MediumGrid21"/>
          </w:pPr>
        </w:pPrChange>
      </w:pPr>
    </w:p>
    <w:p w14:paraId="33700DD2" w14:textId="77777777" w:rsidR="00A239A5" w:rsidRPr="00BE094A" w:rsidRDefault="00A239A5" w:rsidP="00AC38AA">
      <w:pPr>
        <w:rPr>
          <w:b/>
        </w:rPr>
        <w:pPrChange w:id="176" w:author="Philip Nathanson" w:date="2016-03-12T08:21:00Z">
          <w:pPr>
            <w:pStyle w:val="MediumGrid21"/>
          </w:pPr>
        </w:pPrChange>
      </w:pPr>
      <w:r w:rsidRPr="00BE094A">
        <w:rPr>
          <w:b/>
        </w:rPr>
        <w:t>OTHER E</w:t>
      </w:r>
      <w:r w:rsidR="009F13B6">
        <w:rPr>
          <w:b/>
        </w:rPr>
        <w:t>XPERIENCE</w:t>
      </w:r>
    </w:p>
    <w:p w14:paraId="6CCEF792" w14:textId="77777777" w:rsidR="004C4787" w:rsidRDefault="006C712D" w:rsidP="00AC38AA">
      <w:pPr>
        <w:pPrChange w:id="177" w:author="Philip Nathanson" w:date="2016-03-12T08:21:00Z">
          <w:pPr>
            <w:pStyle w:val="MediumGrid21"/>
            <w:ind w:firstLine="720"/>
          </w:pPr>
        </w:pPrChange>
      </w:pPr>
      <w:r w:rsidRPr="00BE094A">
        <w:t>Branch Medical Group</w:t>
      </w:r>
      <w:r w:rsidR="00FF4A8B" w:rsidRPr="00BE094A">
        <w:t>/Globus Medical</w:t>
      </w:r>
      <w:r w:rsidR="00FF4A8B" w:rsidRPr="00BE094A">
        <w:tab/>
      </w:r>
      <w:r w:rsidR="00FF4A8B" w:rsidRPr="00BE094A">
        <w:tab/>
      </w:r>
      <w:r w:rsidR="004C4787">
        <w:tab/>
      </w:r>
      <w:r w:rsidR="004C4787">
        <w:tab/>
      </w:r>
      <w:r w:rsidR="004C4787">
        <w:tab/>
      </w:r>
      <w:r w:rsidR="004C4787">
        <w:tab/>
      </w:r>
      <w:r w:rsidR="004C4787">
        <w:tab/>
        <w:t>Audubon, PA</w:t>
      </w:r>
    </w:p>
    <w:p w14:paraId="5AFC846A" w14:textId="77777777" w:rsidR="006C712D" w:rsidRPr="00BE094A" w:rsidRDefault="006C712D" w:rsidP="00AC38AA">
      <w:pPr>
        <w:pPrChange w:id="178" w:author="Philip Nathanson" w:date="2016-03-12T08:21:00Z">
          <w:pPr>
            <w:pStyle w:val="MediumGrid21"/>
            <w:ind w:firstLine="720"/>
          </w:pPr>
        </w:pPrChange>
      </w:pPr>
      <w:r w:rsidRPr="00BE094A">
        <w:t>Staff Accountant</w:t>
      </w:r>
      <w:r w:rsidR="004C4787">
        <w:tab/>
      </w:r>
      <w:r w:rsidR="004C4787">
        <w:tab/>
      </w:r>
      <w:r w:rsidR="004C4787">
        <w:tab/>
      </w:r>
      <w:r w:rsidR="004C4787">
        <w:tab/>
      </w:r>
      <w:r w:rsidR="004C4787">
        <w:tab/>
      </w:r>
      <w:r w:rsidR="004C4787">
        <w:tab/>
      </w:r>
      <w:r w:rsidR="004C4787">
        <w:tab/>
      </w:r>
      <w:r w:rsidR="004C4787">
        <w:tab/>
      </w:r>
      <w:r w:rsidR="004C4787">
        <w:tab/>
        <w:t>July 2011-May 2015</w:t>
      </w:r>
    </w:p>
    <w:p w14:paraId="2470B166" w14:textId="77777777" w:rsidR="006C712D" w:rsidRPr="00BE094A" w:rsidRDefault="00532512" w:rsidP="00AC38AA">
      <w:pPr>
        <w:pPrChange w:id="179" w:author="Philip Nathanson" w:date="2016-03-12T08:21:00Z">
          <w:pPr>
            <w:pStyle w:val="MediumGrid21"/>
            <w:numPr>
              <w:numId w:val="5"/>
            </w:numPr>
            <w:ind w:left="1080" w:hanging="360"/>
          </w:pPr>
        </w:pPrChange>
      </w:pPr>
      <w:r w:rsidRPr="00BE094A">
        <w:t>Executed</w:t>
      </w:r>
      <w:r w:rsidR="006C712D" w:rsidRPr="00BE094A">
        <w:t xml:space="preserve"> all accounts payab</w:t>
      </w:r>
      <w:r w:rsidR="000B249D" w:rsidRPr="00BE094A">
        <w:t xml:space="preserve">le </w:t>
      </w:r>
      <w:r w:rsidRPr="00BE094A">
        <w:t xml:space="preserve">functions </w:t>
      </w:r>
      <w:r w:rsidR="000B249D" w:rsidRPr="00BE094A">
        <w:t xml:space="preserve">for medical manufacturer </w:t>
      </w:r>
    </w:p>
    <w:p w14:paraId="12525632" w14:textId="77777777" w:rsidR="000B249D" w:rsidRPr="00BE094A" w:rsidRDefault="00532512" w:rsidP="00AC38AA">
      <w:pPr>
        <w:pPrChange w:id="180" w:author="Philip Nathanson" w:date="2016-03-12T08:21:00Z">
          <w:pPr>
            <w:pStyle w:val="MediumGrid21"/>
            <w:numPr>
              <w:numId w:val="5"/>
            </w:numPr>
            <w:ind w:left="1080" w:hanging="360"/>
          </w:pPr>
        </w:pPrChange>
      </w:pPr>
      <w:r w:rsidRPr="00BE094A">
        <w:t>I</w:t>
      </w:r>
      <w:r w:rsidR="000B249D" w:rsidRPr="00BE094A">
        <w:t>nvoic</w:t>
      </w:r>
      <w:r w:rsidRPr="00BE094A">
        <w:t>ed</w:t>
      </w:r>
      <w:r w:rsidR="000B249D" w:rsidRPr="00BE094A">
        <w:t xml:space="preserve"> all accounts receivable</w:t>
      </w:r>
    </w:p>
    <w:p w14:paraId="7BC18238" w14:textId="77777777" w:rsidR="001E54DB" w:rsidRPr="00BE094A" w:rsidRDefault="00532512" w:rsidP="00AC38AA">
      <w:pPr>
        <w:pPrChange w:id="181" w:author="Philip Nathanson" w:date="2016-03-12T08:21:00Z">
          <w:pPr>
            <w:pStyle w:val="MediumGrid21"/>
            <w:numPr>
              <w:numId w:val="5"/>
            </w:numPr>
            <w:ind w:left="1080" w:hanging="360"/>
          </w:pPr>
        </w:pPrChange>
      </w:pPr>
      <w:r w:rsidRPr="00BE094A">
        <w:t>Responsible for inventory control</w:t>
      </w:r>
      <w:r w:rsidR="0084403F" w:rsidRPr="00BE094A">
        <w:t>: month-end</w:t>
      </w:r>
      <w:r w:rsidRPr="00BE094A">
        <w:t xml:space="preserve"> </w:t>
      </w:r>
      <w:r w:rsidR="000B249D" w:rsidRPr="00BE094A">
        <w:t>finished goods, and work-in-progress</w:t>
      </w:r>
    </w:p>
    <w:p w14:paraId="49AD982D" w14:textId="77777777" w:rsidR="009370CD" w:rsidRPr="00BE094A" w:rsidRDefault="00532512" w:rsidP="00AC38AA">
      <w:pPr>
        <w:pPrChange w:id="182" w:author="Philip Nathanson" w:date="2016-03-12T08:21:00Z">
          <w:pPr>
            <w:pStyle w:val="MediumGrid21"/>
            <w:numPr>
              <w:numId w:val="5"/>
            </w:numPr>
            <w:ind w:left="1080" w:hanging="360"/>
          </w:pPr>
        </w:pPrChange>
      </w:pPr>
      <w:r w:rsidRPr="00BE094A">
        <w:t>Provided financial analysis to inform company growth</w:t>
      </w:r>
    </w:p>
    <w:p w14:paraId="23B3DDAD" w14:textId="77777777" w:rsidR="00FF4A8B" w:rsidRPr="00BE094A" w:rsidRDefault="00FF4A8B" w:rsidP="00AC38AA">
      <w:pPr>
        <w:pPrChange w:id="183" w:author="Philip Nathanson" w:date="2016-03-12T08:21:00Z">
          <w:pPr>
            <w:pStyle w:val="MediumGrid21"/>
            <w:ind w:firstLine="720"/>
          </w:pPr>
        </w:pPrChange>
      </w:pPr>
    </w:p>
    <w:p w14:paraId="464BFBD5" w14:textId="77777777" w:rsidR="004C4787" w:rsidDel="00DC6D7D" w:rsidRDefault="004C4787" w:rsidP="00AC38AA">
      <w:pPr>
        <w:rPr>
          <w:del w:id="184" w:author="Windows User" w:date="2016-02-17T09:48:00Z"/>
        </w:rPr>
        <w:pPrChange w:id="185" w:author="Philip Nathanson" w:date="2016-03-12T08:21:00Z">
          <w:pPr>
            <w:pStyle w:val="MediumGrid21"/>
            <w:ind w:firstLine="720"/>
          </w:pPr>
        </w:pPrChange>
      </w:pPr>
    </w:p>
    <w:p w14:paraId="6C08E6E1" w14:textId="77777777" w:rsidR="004C4787" w:rsidDel="00DC6D7D" w:rsidRDefault="004C4787" w:rsidP="00AC38AA">
      <w:pPr>
        <w:rPr>
          <w:del w:id="186" w:author="Windows User" w:date="2016-02-17T09:48:00Z"/>
        </w:rPr>
        <w:pPrChange w:id="187" w:author="Philip Nathanson" w:date="2016-03-12T08:21:00Z">
          <w:pPr>
            <w:pStyle w:val="MediumGrid21"/>
            <w:ind w:firstLine="720"/>
          </w:pPr>
        </w:pPrChange>
      </w:pPr>
    </w:p>
    <w:p w14:paraId="2C8E3109" w14:textId="77777777" w:rsidR="009F13B6" w:rsidDel="00DC6D7D" w:rsidRDefault="009F13B6" w:rsidP="00AC38AA">
      <w:pPr>
        <w:rPr>
          <w:del w:id="188" w:author="Windows User" w:date="2016-02-17T09:48:00Z"/>
        </w:rPr>
        <w:pPrChange w:id="189" w:author="Philip Nathanson" w:date="2016-03-12T08:21:00Z">
          <w:pPr>
            <w:pStyle w:val="MediumGrid21"/>
            <w:ind w:firstLine="720"/>
          </w:pPr>
        </w:pPrChange>
      </w:pPr>
    </w:p>
    <w:p w14:paraId="65FC044D" w14:textId="77777777" w:rsidR="00B323E3" w:rsidRPr="00BE094A" w:rsidRDefault="00D112F8" w:rsidP="00AC38AA">
      <w:pPr>
        <w:pPrChange w:id="190" w:author="Philip Nathanson" w:date="2016-03-12T08:21:00Z">
          <w:pPr>
            <w:pStyle w:val="MediumGrid21"/>
            <w:ind w:firstLine="720"/>
          </w:pPr>
        </w:pPrChange>
      </w:pPr>
      <w:r w:rsidRPr="00BE094A">
        <w:t xml:space="preserve">JEVS Home, Health, and Work </w:t>
      </w:r>
      <w:r w:rsidR="00B323E3" w:rsidRPr="00BE094A">
        <w:tab/>
      </w:r>
      <w:r w:rsidR="00B323E3" w:rsidRPr="00BE094A">
        <w:tab/>
      </w:r>
      <w:r w:rsidR="00B323E3" w:rsidRPr="00BE094A">
        <w:tab/>
      </w:r>
      <w:r w:rsidR="00B323E3" w:rsidRPr="00BE094A">
        <w:tab/>
      </w:r>
      <w:r w:rsidR="00B323E3" w:rsidRPr="00BE094A">
        <w:tab/>
      </w:r>
      <w:r w:rsidR="00B323E3" w:rsidRPr="00BE094A">
        <w:tab/>
      </w:r>
      <w:r w:rsidR="004C4787">
        <w:tab/>
      </w:r>
      <w:r w:rsidR="004C4787">
        <w:tab/>
        <w:t>Philadelphia, PA</w:t>
      </w:r>
    </w:p>
    <w:p w14:paraId="103DFC9B" w14:textId="77777777" w:rsidR="004C4787" w:rsidRDefault="00D112F8" w:rsidP="00AC38AA">
      <w:pPr>
        <w:pPrChange w:id="191" w:author="Philip Nathanson" w:date="2016-03-12T08:21:00Z">
          <w:pPr>
            <w:pStyle w:val="MediumGrid21"/>
            <w:ind w:firstLine="720"/>
          </w:pPr>
        </w:pPrChange>
      </w:pPr>
      <w:r w:rsidRPr="00BE094A">
        <w:t xml:space="preserve">Franklin </w:t>
      </w:r>
      <w:r w:rsidR="00B323E3" w:rsidRPr="00BE094A">
        <w:t>A</w:t>
      </w:r>
      <w:r w:rsidRPr="00BE094A">
        <w:t>sh Inter</w:t>
      </w:r>
      <w:r w:rsidR="00B323E3" w:rsidRPr="00BE094A">
        <w:t>n</w:t>
      </w:r>
      <w:r w:rsidRPr="00BE094A">
        <w:t>s</w:t>
      </w:r>
      <w:r w:rsidR="00B323E3" w:rsidRPr="00BE094A">
        <w:t>hip</w:t>
      </w:r>
      <w:r w:rsidR="00B323E3" w:rsidRPr="00BE094A">
        <w:tab/>
      </w:r>
      <w:r w:rsidR="00B323E3" w:rsidRPr="00BE094A">
        <w:tab/>
      </w:r>
      <w:r w:rsidR="00B323E3" w:rsidRPr="00BE094A">
        <w:tab/>
      </w:r>
      <w:r w:rsidR="00E76EC9" w:rsidRPr="00BE094A">
        <w:tab/>
      </w:r>
      <w:r w:rsidR="00E76EC9" w:rsidRPr="00BE094A">
        <w:tab/>
      </w:r>
      <w:r w:rsidR="00E76EC9" w:rsidRPr="00BE094A">
        <w:tab/>
      </w:r>
      <w:r w:rsidR="00E76EC9" w:rsidRPr="00BE094A">
        <w:tab/>
      </w:r>
      <w:r w:rsidR="00E76EC9" w:rsidRPr="00BE094A">
        <w:tab/>
      </w:r>
      <w:r w:rsidR="00E76EC9" w:rsidRPr="00BE094A">
        <w:tab/>
      </w:r>
      <w:r w:rsidR="004C4787">
        <w:t>June-August 2010</w:t>
      </w:r>
    </w:p>
    <w:p w14:paraId="351078BD" w14:textId="77777777" w:rsidR="008766A9" w:rsidRPr="00BE094A" w:rsidRDefault="00A5686F" w:rsidP="00AC38AA">
      <w:pPr>
        <w:pPrChange w:id="192" w:author="Philip Nathanson" w:date="2016-03-12T08:21:00Z">
          <w:pPr>
            <w:pStyle w:val="MediumGrid21"/>
            <w:numPr>
              <w:numId w:val="10"/>
            </w:numPr>
            <w:ind w:left="1080" w:hanging="360"/>
          </w:pPr>
        </w:pPrChange>
      </w:pPr>
      <w:r w:rsidRPr="00BE094A">
        <w:t>Selected for a</w:t>
      </w:r>
      <w:r w:rsidR="008766A9" w:rsidRPr="00BE094A">
        <w:t xml:space="preserve"> competitive summer internship program</w:t>
      </w:r>
      <w:r w:rsidR="009F13B6">
        <w:t xml:space="preserve"> focused on improving the Philadelphia community</w:t>
      </w:r>
    </w:p>
    <w:p w14:paraId="53F4A780" w14:textId="77777777" w:rsidR="00D112F8" w:rsidRPr="00BE094A" w:rsidRDefault="008766A9" w:rsidP="00AC38AA">
      <w:pPr>
        <w:pPrChange w:id="193" w:author="Philip Nathanson" w:date="2016-03-12T08:21:00Z">
          <w:pPr>
            <w:pStyle w:val="MediumGrid21"/>
            <w:numPr>
              <w:numId w:val="2"/>
            </w:numPr>
            <w:ind w:left="1080" w:hanging="360"/>
          </w:pPr>
        </w:pPrChange>
      </w:pPr>
      <w:r w:rsidRPr="00BE094A">
        <w:t>M</w:t>
      </w:r>
      <w:r w:rsidR="00D112F8" w:rsidRPr="00BE094A">
        <w:t>entor</w:t>
      </w:r>
      <w:r w:rsidR="00B323E3" w:rsidRPr="00BE094A">
        <w:t>ed</w:t>
      </w:r>
      <w:r w:rsidR="00D112F8" w:rsidRPr="00BE094A">
        <w:t xml:space="preserve"> high school students to promote co</w:t>
      </w:r>
      <w:r w:rsidR="00B323E3" w:rsidRPr="00BE094A">
        <w:t xml:space="preserve">ntinuing education and college </w:t>
      </w:r>
      <w:r w:rsidR="00A5686F" w:rsidRPr="00BE094A">
        <w:t>enrollment</w:t>
      </w:r>
    </w:p>
    <w:p w14:paraId="6BCAC638" w14:textId="77777777" w:rsidR="00D112F8" w:rsidRPr="00BE094A" w:rsidRDefault="00D112F8" w:rsidP="00AC38AA">
      <w:pPr>
        <w:pPrChange w:id="194" w:author="Philip Nathanson" w:date="2016-03-12T08:21:00Z">
          <w:pPr>
            <w:pStyle w:val="MediumGrid21"/>
          </w:pPr>
        </w:pPrChange>
      </w:pPr>
    </w:p>
    <w:p w14:paraId="5D2341B0" w14:textId="77777777" w:rsidR="00A74F72" w:rsidDel="00DC6D7D" w:rsidRDefault="00A74F72" w:rsidP="00AC38AA">
      <w:pPr>
        <w:rPr>
          <w:del w:id="195" w:author="Windows User" w:date="2016-02-17T09:49:00Z"/>
        </w:rPr>
        <w:pPrChange w:id="196" w:author="Philip Nathanson" w:date="2016-03-12T08:21:00Z">
          <w:pPr>
            <w:pStyle w:val="MediumGrid21"/>
            <w:ind w:firstLine="720"/>
          </w:pPr>
        </w:pPrChange>
      </w:pPr>
    </w:p>
    <w:p w14:paraId="2C9BD3C8" w14:textId="4E70ABEE" w:rsidR="00D112F8" w:rsidRPr="00BE094A" w:rsidRDefault="00D112F8" w:rsidP="00AC38AA">
      <w:pPr>
        <w:pPrChange w:id="197" w:author="Philip Nathanson" w:date="2016-03-12T08:21:00Z">
          <w:pPr>
            <w:pStyle w:val="MediumGrid21"/>
            <w:ind w:firstLine="720"/>
          </w:pPr>
        </w:pPrChange>
      </w:pPr>
      <w:r w:rsidRPr="00BE094A">
        <w:t>Eldred Theatre, Case Western Reserve University</w:t>
      </w:r>
      <w:r w:rsidRPr="00BE094A">
        <w:tab/>
      </w:r>
      <w:r w:rsidRPr="00BE094A">
        <w:tab/>
      </w:r>
      <w:r w:rsidRPr="00BE094A">
        <w:tab/>
      </w:r>
      <w:r w:rsidR="00C541A4" w:rsidRPr="00BE094A">
        <w:tab/>
      </w:r>
      <w:r w:rsidR="00C541A4" w:rsidRPr="00BE094A">
        <w:tab/>
      </w:r>
      <w:ins w:id="198" w:author="Philip Nathanson" w:date="2016-03-12T08:23:00Z">
        <w:r w:rsidR="00AC38AA">
          <w:tab/>
        </w:r>
      </w:ins>
      <w:r w:rsidR="004C4787">
        <w:t>Cleveland, OH</w:t>
      </w:r>
    </w:p>
    <w:p w14:paraId="71186723" w14:textId="77777777" w:rsidR="00D112F8" w:rsidRPr="00BE094A" w:rsidRDefault="00C541A4" w:rsidP="00AC38AA">
      <w:pPr>
        <w:pPrChange w:id="199" w:author="Philip Nathanson" w:date="2016-03-12T08:21:00Z">
          <w:pPr>
            <w:pStyle w:val="MediumGrid21"/>
          </w:pPr>
        </w:pPrChange>
      </w:pPr>
      <w:r w:rsidRPr="00BE094A">
        <w:tab/>
      </w:r>
      <w:r w:rsidR="00D112F8" w:rsidRPr="00BE094A">
        <w:t>Supervisor</w:t>
      </w:r>
      <w:r w:rsidR="004C4787">
        <w:tab/>
      </w:r>
      <w:r w:rsidR="004C4787">
        <w:tab/>
      </w:r>
      <w:r w:rsidR="004C4787">
        <w:tab/>
      </w:r>
      <w:r w:rsidR="004C4787">
        <w:tab/>
      </w:r>
      <w:r w:rsidR="004C4787">
        <w:tab/>
      </w:r>
      <w:r w:rsidR="004C4787">
        <w:tab/>
      </w:r>
      <w:r w:rsidR="004C4787">
        <w:tab/>
      </w:r>
      <w:r w:rsidR="004C4787">
        <w:tab/>
      </w:r>
      <w:r w:rsidR="004C4787">
        <w:tab/>
      </w:r>
      <w:r w:rsidR="004C4787">
        <w:tab/>
        <w:t>Aug 2008-May 2011</w:t>
      </w:r>
    </w:p>
    <w:p w14:paraId="50398E7E" w14:textId="77777777" w:rsidR="00A5686F" w:rsidRPr="00BE094A" w:rsidRDefault="00A5686F" w:rsidP="00AC38AA">
      <w:pPr>
        <w:pPrChange w:id="200" w:author="Philip Nathanson" w:date="2016-03-12T08:21:00Z">
          <w:pPr>
            <w:pStyle w:val="MediumGrid21"/>
            <w:numPr>
              <w:numId w:val="2"/>
            </w:numPr>
            <w:ind w:left="1080" w:hanging="360"/>
          </w:pPr>
        </w:pPrChange>
      </w:pPr>
      <w:r w:rsidRPr="00BE094A">
        <w:t>Created staff schedules</w:t>
      </w:r>
    </w:p>
    <w:p w14:paraId="4B1C5D73" w14:textId="77777777" w:rsidR="00A5686F" w:rsidRPr="00BE094A" w:rsidRDefault="00A5686F" w:rsidP="00AC38AA">
      <w:pPr>
        <w:pPrChange w:id="201" w:author="Philip Nathanson" w:date="2016-03-12T08:21:00Z">
          <w:pPr>
            <w:pStyle w:val="MediumGrid21"/>
            <w:numPr>
              <w:numId w:val="2"/>
            </w:numPr>
            <w:ind w:left="1080" w:hanging="360"/>
          </w:pPr>
        </w:pPrChange>
      </w:pPr>
      <w:r w:rsidRPr="00BE094A">
        <w:t>Supervised staff responsible for house management and ticket sales</w:t>
      </w:r>
      <w:r w:rsidR="00B323E3" w:rsidRPr="00BE094A">
        <w:t xml:space="preserve"> </w:t>
      </w:r>
    </w:p>
    <w:p w14:paraId="1A39F147" w14:textId="77777777" w:rsidR="00BE094A" w:rsidRPr="003F502E" w:rsidRDefault="00B323E3" w:rsidP="00AC38AA">
      <w:pPr>
        <w:pPrChange w:id="202" w:author="Philip Nathanson" w:date="2016-03-12T08:21:00Z">
          <w:pPr>
            <w:pStyle w:val="MediumGrid21"/>
            <w:numPr>
              <w:numId w:val="2"/>
            </w:numPr>
            <w:ind w:left="1080" w:hanging="360"/>
          </w:pPr>
        </w:pPrChange>
      </w:pPr>
      <w:r w:rsidRPr="00BE094A">
        <w:t>Prepa</w:t>
      </w:r>
      <w:r w:rsidR="006D1DDB" w:rsidRPr="00BE094A">
        <w:t>red marketing and sales reports</w:t>
      </w:r>
    </w:p>
    <w:p w14:paraId="3BE9E4DE" w14:textId="77777777" w:rsidR="00BE094A" w:rsidRPr="00BE094A" w:rsidRDefault="00BE094A" w:rsidP="00AC38AA">
      <w:pPr>
        <w:rPr>
          <w:b/>
        </w:rPr>
        <w:pPrChange w:id="203" w:author="Philip Nathanson" w:date="2016-03-12T08:21:00Z">
          <w:pPr>
            <w:pStyle w:val="MediumGrid21"/>
          </w:pPr>
        </w:pPrChange>
      </w:pPr>
    </w:p>
    <w:p w14:paraId="16FDFBB5" w14:textId="77777777" w:rsidR="00BF519D" w:rsidRPr="00BE094A" w:rsidRDefault="00BF519D" w:rsidP="00AC38AA">
      <w:pPr>
        <w:rPr>
          <w:b/>
        </w:rPr>
        <w:pPrChange w:id="204" w:author="Philip Nathanson" w:date="2016-03-12T08:21:00Z">
          <w:pPr>
            <w:pStyle w:val="MediumGrid21"/>
          </w:pPr>
        </w:pPrChange>
      </w:pPr>
      <w:r w:rsidRPr="00BE094A">
        <w:rPr>
          <w:b/>
        </w:rPr>
        <w:t>C</w:t>
      </w:r>
      <w:r w:rsidR="00362CBB" w:rsidRPr="00BE094A">
        <w:rPr>
          <w:b/>
        </w:rPr>
        <w:t>OMMUNITY SERVICE</w:t>
      </w:r>
      <w:r w:rsidR="00E76EC9" w:rsidRPr="00BE094A">
        <w:rPr>
          <w:b/>
        </w:rPr>
        <w:t xml:space="preserve"> AND INVOLVEMENT</w:t>
      </w:r>
    </w:p>
    <w:p w14:paraId="28AE072D" w14:textId="77777777" w:rsidR="004C4787" w:rsidRDefault="00AD06BE" w:rsidP="00AC38AA">
      <w:pPr>
        <w:pPrChange w:id="205" w:author="Philip Nathanson" w:date="2016-03-12T08:21:00Z">
          <w:pPr>
            <w:pStyle w:val="MediumGrid21"/>
            <w:ind w:firstLine="720"/>
          </w:pPr>
        </w:pPrChange>
      </w:pPr>
      <w:r w:rsidRPr="00BE094A">
        <w:t>The Dramateurs at the Barn</w:t>
      </w:r>
      <w:r w:rsidR="004C4787">
        <w:t>/Narberth Community Theatre</w:t>
      </w:r>
      <w:r w:rsidR="004C4787">
        <w:tab/>
      </w:r>
      <w:r w:rsidR="004C4787">
        <w:tab/>
      </w:r>
      <w:r w:rsidR="004C4787">
        <w:tab/>
      </w:r>
      <w:r w:rsidR="004C4787">
        <w:tab/>
      </w:r>
    </w:p>
    <w:p w14:paraId="37561A92" w14:textId="77777777" w:rsidR="00AD06BE" w:rsidRPr="00BE094A" w:rsidRDefault="00AD06BE" w:rsidP="00AC38AA">
      <w:pPr>
        <w:pPrChange w:id="206" w:author="Philip Nathanson" w:date="2016-03-12T08:21:00Z">
          <w:pPr>
            <w:pStyle w:val="MediumGrid21"/>
            <w:ind w:firstLine="720"/>
          </w:pPr>
        </w:pPrChange>
      </w:pPr>
      <w:r w:rsidRPr="00BE094A">
        <w:t>Stage Managed, Acted in, Other participation in over 20 shows</w:t>
      </w:r>
      <w:r w:rsidR="004C4787">
        <w:tab/>
      </w:r>
      <w:r w:rsidR="004C4787">
        <w:tab/>
      </w:r>
      <w:r w:rsidR="004C4787">
        <w:tab/>
      </w:r>
    </w:p>
    <w:p w14:paraId="7D4628FA" w14:textId="77777777" w:rsidR="00AD06BE" w:rsidRPr="00BE094A" w:rsidRDefault="00AD06BE" w:rsidP="00AC38AA">
      <w:pPr>
        <w:pPrChange w:id="207" w:author="Philip Nathanson" w:date="2016-03-12T08:21:00Z">
          <w:pPr>
            <w:pStyle w:val="MediumGrid21"/>
            <w:numPr>
              <w:numId w:val="7"/>
            </w:numPr>
            <w:ind w:left="1440" w:hanging="360"/>
          </w:pPr>
        </w:pPrChange>
      </w:pPr>
      <w:r w:rsidRPr="00BE094A">
        <w:t>Voted onto the Board of Directors for one season</w:t>
      </w:r>
    </w:p>
    <w:p w14:paraId="079F0C24" w14:textId="77777777" w:rsidR="00AD06BE" w:rsidRPr="00BE094A" w:rsidRDefault="00AD06BE" w:rsidP="00AC38AA">
      <w:pPr>
        <w:pPrChange w:id="208" w:author="Philip Nathanson" w:date="2016-03-12T08:21:00Z">
          <w:pPr>
            <w:pStyle w:val="MediumGrid21"/>
            <w:numPr>
              <w:numId w:val="7"/>
            </w:numPr>
            <w:ind w:left="1440" w:hanging="360"/>
          </w:pPr>
        </w:pPrChange>
      </w:pPr>
      <w:r w:rsidRPr="00BE094A">
        <w:t xml:space="preserve">Stage Managed/Taught Youth Production of </w:t>
      </w:r>
      <w:r w:rsidRPr="00BE094A">
        <w:rPr>
          <w:i/>
        </w:rPr>
        <w:t>The Little Mermaid</w:t>
      </w:r>
    </w:p>
    <w:p w14:paraId="7BA1645E" w14:textId="77777777" w:rsidR="00AD06BE" w:rsidRPr="00BE094A" w:rsidRDefault="00AD06BE" w:rsidP="00AC38AA">
      <w:pPr>
        <w:pPrChange w:id="209" w:author="Philip Nathanson" w:date="2016-03-12T08:21:00Z">
          <w:pPr>
            <w:pStyle w:val="MediumGrid21"/>
            <w:ind w:firstLine="720"/>
          </w:pPr>
        </w:pPrChange>
      </w:pPr>
    </w:p>
    <w:p w14:paraId="79945930" w14:textId="77777777" w:rsidR="00E76EC9" w:rsidRPr="00BE094A" w:rsidRDefault="00181C73" w:rsidP="00AC38AA">
      <w:pPr>
        <w:pPrChange w:id="210" w:author="Philip Nathanson" w:date="2016-03-12T08:21:00Z">
          <w:pPr>
            <w:pStyle w:val="MediumGrid21"/>
            <w:ind w:firstLine="720"/>
          </w:pPr>
        </w:pPrChange>
      </w:pPr>
      <w:r w:rsidRPr="00BE094A">
        <w:t>The A Cappella Project—</w:t>
      </w:r>
      <w:r w:rsidR="00E76EC9" w:rsidRPr="00BE094A">
        <w:t>Philadelphia</w:t>
      </w:r>
      <w:r w:rsidRPr="00BE094A">
        <w:t xml:space="preserve"> </w:t>
      </w:r>
      <w:r w:rsidR="00E76EC9" w:rsidRPr="00BE094A">
        <w:tab/>
      </w:r>
      <w:r w:rsidR="00E76EC9" w:rsidRPr="00BE094A">
        <w:tab/>
      </w:r>
      <w:r w:rsidR="00E76EC9" w:rsidRPr="00BE094A">
        <w:tab/>
      </w:r>
      <w:r w:rsidR="00E76EC9" w:rsidRPr="00BE094A">
        <w:tab/>
      </w:r>
      <w:r w:rsidR="00E76EC9" w:rsidRPr="00BE094A">
        <w:tab/>
      </w:r>
      <w:r w:rsidR="00E76EC9" w:rsidRPr="00BE094A">
        <w:tab/>
      </w:r>
      <w:r w:rsidR="00E76EC9" w:rsidRPr="00BE094A">
        <w:tab/>
      </w:r>
      <w:r w:rsidR="00E76EC9" w:rsidRPr="00BE094A">
        <w:tab/>
      </w:r>
    </w:p>
    <w:p w14:paraId="4B2E8E22" w14:textId="77777777" w:rsidR="00E76EC9" w:rsidRPr="00BE094A" w:rsidRDefault="00DB7BA3" w:rsidP="00AC38AA">
      <w:pPr>
        <w:pPrChange w:id="211" w:author="Philip Nathanson" w:date="2016-03-12T08:21:00Z">
          <w:pPr>
            <w:pStyle w:val="MediumGrid21"/>
          </w:pPr>
        </w:pPrChange>
      </w:pPr>
      <w:r w:rsidRPr="00BE094A">
        <w:tab/>
        <w:t>Executive Board Member</w:t>
      </w:r>
    </w:p>
    <w:p w14:paraId="540F8664" w14:textId="77777777" w:rsidR="00E76EC9" w:rsidRPr="00BE094A" w:rsidRDefault="00E76EC9" w:rsidP="00AC38AA">
      <w:pPr>
        <w:pPrChange w:id="212" w:author="Philip Nathanson" w:date="2016-03-12T08:21:00Z">
          <w:pPr>
            <w:pStyle w:val="MediumGrid21"/>
            <w:ind w:firstLine="720"/>
          </w:pPr>
        </w:pPrChange>
      </w:pPr>
      <w:r w:rsidRPr="00BE094A">
        <w:t>Chief Accounting Director</w:t>
      </w:r>
    </w:p>
    <w:p w14:paraId="72A39493" w14:textId="77777777" w:rsidR="00E76EC9" w:rsidRPr="00BE094A" w:rsidRDefault="00E76EC9" w:rsidP="00AC38AA">
      <w:pPr>
        <w:pPrChange w:id="213" w:author="Philip Nathanson" w:date="2016-03-12T08:21:00Z">
          <w:pPr>
            <w:pStyle w:val="MediumGrid21"/>
            <w:numPr>
              <w:numId w:val="2"/>
            </w:numPr>
            <w:ind w:left="1080" w:hanging="360"/>
          </w:pPr>
        </w:pPrChange>
      </w:pPr>
      <w:r w:rsidRPr="00BE094A">
        <w:t>Manage funds, tax status, and bank accounts for a 501(c)(3) entity</w:t>
      </w:r>
    </w:p>
    <w:p w14:paraId="0887BAF9" w14:textId="77777777" w:rsidR="00E76EC9" w:rsidRPr="00BE094A" w:rsidRDefault="00E76EC9" w:rsidP="00AC38AA">
      <w:pPr>
        <w:pPrChange w:id="214" w:author="Philip Nathanson" w:date="2016-03-12T08:21:00Z">
          <w:pPr>
            <w:pStyle w:val="MediumGrid21"/>
            <w:numPr>
              <w:numId w:val="2"/>
            </w:numPr>
            <w:ind w:left="1080" w:hanging="360"/>
          </w:pPr>
        </w:pPrChange>
      </w:pPr>
      <w:r w:rsidRPr="00BE094A">
        <w:t>Conducted technical operation during performances</w:t>
      </w:r>
    </w:p>
    <w:p w14:paraId="5A1CA7C4" w14:textId="77777777" w:rsidR="00E76EC9" w:rsidRPr="00BE094A" w:rsidRDefault="00E76EC9" w:rsidP="00AC38AA">
      <w:pPr>
        <w:pPrChange w:id="215" w:author="Philip Nathanson" w:date="2016-03-12T08:21:00Z">
          <w:pPr>
            <w:pStyle w:val="MediumGrid21"/>
            <w:ind w:firstLine="720"/>
          </w:pPr>
        </w:pPrChange>
      </w:pPr>
    </w:p>
    <w:p w14:paraId="185CE4B8" w14:textId="77777777" w:rsidR="00BF519D" w:rsidRPr="00BE094A" w:rsidRDefault="00BF519D" w:rsidP="00AC38AA">
      <w:pPr>
        <w:pPrChange w:id="216" w:author="Philip Nathanson" w:date="2016-03-12T08:21:00Z">
          <w:pPr>
            <w:pStyle w:val="MediumGrid21"/>
            <w:ind w:firstLine="720"/>
          </w:pPr>
        </w:pPrChange>
      </w:pPr>
      <w:r w:rsidRPr="00BE094A">
        <w:t xml:space="preserve">Nativ </w:t>
      </w:r>
      <w:r w:rsidR="00945E79" w:rsidRPr="00BE094A">
        <w:t xml:space="preserve">Service: </w:t>
      </w:r>
      <w:r w:rsidR="006A6DA0" w:rsidRPr="00BE094A">
        <w:t>Yerucham, Israel</w:t>
      </w:r>
      <w:r w:rsidRPr="00BE094A">
        <w:tab/>
      </w:r>
      <w:r w:rsidR="006A6DA0" w:rsidRPr="00BE094A">
        <w:tab/>
      </w:r>
      <w:r w:rsidRPr="00BE094A">
        <w:tab/>
      </w:r>
      <w:r w:rsidRPr="00BE094A">
        <w:tab/>
      </w:r>
      <w:r w:rsidR="00362CBB" w:rsidRPr="00BE094A">
        <w:tab/>
      </w:r>
      <w:r w:rsidR="00EC1478" w:rsidRPr="00BE094A">
        <w:tab/>
      </w:r>
      <w:r w:rsidR="00C541A4" w:rsidRPr="00BE094A">
        <w:tab/>
      </w:r>
      <w:r w:rsidR="00C541A4" w:rsidRPr="00BE094A">
        <w:tab/>
      </w:r>
      <w:r w:rsidR="00C541A4" w:rsidRPr="00BE094A">
        <w:tab/>
      </w:r>
    </w:p>
    <w:p w14:paraId="3EBF2A81" w14:textId="77777777" w:rsidR="00DB68EF" w:rsidRPr="00BE094A" w:rsidRDefault="006A6DA0" w:rsidP="00AC38AA">
      <w:pPr>
        <w:pPrChange w:id="217" w:author="Philip Nathanson" w:date="2016-03-12T08:21:00Z">
          <w:pPr>
            <w:pStyle w:val="MediumGrid21"/>
            <w:numPr>
              <w:numId w:val="4"/>
            </w:numPr>
            <w:ind w:left="1080" w:hanging="360"/>
          </w:pPr>
        </w:pPrChange>
      </w:pPr>
      <w:r w:rsidRPr="00BE094A">
        <w:t>Built infrastructure in an economically disadvantaged immigrant community</w:t>
      </w:r>
    </w:p>
    <w:p w14:paraId="46CE7187" w14:textId="77777777" w:rsidR="005976DE" w:rsidRPr="00BE094A" w:rsidRDefault="00DB68EF" w:rsidP="00AC38AA">
      <w:pPr>
        <w:pPrChange w:id="218" w:author="Philip Nathanson" w:date="2016-03-12T08:21:00Z">
          <w:pPr>
            <w:pStyle w:val="MediumGrid21"/>
          </w:pPr>
        </w:pPrChange>
      </w:pPr>
      <w:r w:rsidRPr="00BE094A">
        <w:tab/>
      </w:r>
    </w:p>
    <w:p w14:paraId="78E619A3" w14:textId="77777777" w:rsidR="00E76EC9" w:rsidRPr="00BE094A" w:rsidRDefault="00E76EC9" w:rsidP="00AC38AA">
      <w:pPr>
        <w:rPr>
          <w:b/>
          <w:sz w:val="22"/>
          <w:szCs w:val="22"/>
        </w:rPr>
        <w:pPrChange w:id="219" w:author="Philip Nathanson" w:date="2016-03-12T08:21:00Z">
          <w:pPr/>
        </w:pPrChange>
      </w:pPr>
      <w:r w:rsidRPr="00BE094A">
        <w:rPr>
          <w:b/>
          <w:sz w:val="22"/>
          <w:szCs w:val="22"/>
        </w:rPr>
        <w:t>OTHER AFFILIATIONS</w:t>
      </w:r>
    </w:p>
    <w:p w14:paraId="2E727B00" w14:textId="77777777" w:rsidR="00BE094A" w:rsidRPr="00BE094A" w:rsidRDefault="00BE094A" w:rsidP="00AC38AA">
      <w:pPr>
        <w:rPr>
          <w:sz w:val="22"/>
          <w:szCs w:val="22"/>
        </w:rPr>
        <w:pPrChange w:id="220" w:author="Philip Nathanson" w:date="2016-03-12T08:21:00Z">
          <w:pPr>
            <w:ind w:firstLine="720"/>
          </w:pPr>
        </w:pPrChange>
      </w:pPr>
      <w:r w:rsidRPr="00BE094A">
        <w:rPr>
          <w:sz w:val="22"/>
          <w:szCs w:val="22"/>
        </w:rPr>
        <w:t>United Synagogue Youth: Chapter Board, Regional General Board, Winner: Youth Service Award</w:t>
      </w:r>
    </w:p>
    <w:p w14:paraId="78E58158" w14:textId="77777777" w:rsidR="00CE1CD0" w:rsidRPr="00BE094A" w:rsidRDefault="00CE1CD0" w:rsidP="00AC38AA">
      <w:pPr>
        <w:rPr>
          <w:sz w:val="22"/>
          <w:szCs w:val="22"/>
        </w:rPr>
        <w:pPrChange w:id="221" w:author="Philip Nathanson" w:date="2016-03-12T08:21:00Z">
          <w:pPr>
            <w:ind w:firstLine="720"/>
          </w:pPr>
        </w:pPrChange>
      </w:pPr>
      <w:r w:rsidRPr="00BE094A">
        <w:rPr>
          <w:sz w:val="22"/>
          <w:szCs w:val="22"/>
        </w:rPr>
        <w:t>Alpha Kappa Psi, Professional Business Fraternity, Member since 2008</w:t>
      </w:r>
    </w:p>
    <w:p w14:paraId="179FFEB6" w14:textId="77777777" w:rsidR="006A6DA0" w:rsidRPr="00BE094A" w:rsidRDefault="005976DE" w:rsidP="00AC38AA">
      <w:pPr>
        <w:rPr>
          <w:sz w:val="22"/>
          <w:szCs w:val="22"/>
        </w:rPr>
        <w:pPrChange w:id="222" w:author="Philip Nathanson" w:date="2016-03-12T08:21:00Z">
          <w:pPr>
            <w:ind w:firstLine="720"/>
          </w:pPr>
        </w:pPrChange>
      </w:pPr>
      <w:r w:rsidRPr="00BE094A">
        <w:rPr>
          <w:sz w:val="22"/>
          <w:szCs w:val="22"/>
        </w:rPr>
        <w:t xml:space="preserve">Marching Band: </w:t>
      </w:r>
      <w:r w:rsidR="006A6DA0" w:rsidRPr="00BE094A">
        <w:rPr>
          <w:sz w:val="22"/>
          <w:szCs w:val="22"/>
        </w:rPr>
        <w:t>Case</w:t>
      </w:r>
      <w:r w:rsidRPr="00BE094A">
        <w:rPr>
          <w:sz w:val="22"/>
          <w:szCs w:val="22"/>
        </w:rPr>
        <w:t xml:space="preserve"> </w:t>
      </w:r>
      <w:r w:rsidR="006A6DA0" w:rsidRPr="00BE094A">
        <w:rPr>
          <w:sz w:val="22"/>
          <w:szCs w:val="22"/>
        </w:rPr>
        <w:t>Marching Spartans</w:t>
      </w:r>
      <w:r w:rsidRPr="00BE094A">
        <w:rPr>
          <w:sz w:val="22"/>
          <w:szCs w:val="22"/>
        </w:rPr>
        <w:t xml:space="preserve">, </w:t>
      </w:r>
      <w:r w:rsidR="006A6DA0" w:rsidRPr="00BE094A">
        <w:rPr>
          <w:sz w:val="22"/>
          <w:szCs w:val="22"/>
        </w:rPr>
        <w:t>French Horn</w:t>
      </w:r>
    </w:p>
    <w:p w14:paraId="6FFB5BC3" w14:textId="77777777" w:rsidR="00BE094A" w:rsidRPr="00BE094A" w:rsidRDefault="006A6DA0" w:rsidP="00AC38AA">
      <w:pPr>
        <w:rPr>
          <w:sz w:val="22"/>
          <w:szCs w:val="22"/>
        </w:rPr>
        <w:pPrChange w:id="223" w:author="Philip Nathanson" w:date="2016-03-12T08:21:00Z">
          <w:pPr>
            <w:ind w:left="720"/>
          </w:pPr>
        </w:pPrChange>
      </w:pPr>
      <w:r w:rsidRPr="00BE094A">
        <w:rPr>
          <w:sz w:val="22"/>
          <w:szCs w:val="22"/>
        </w:rPr>
        <w:t>Eldred Theatre Productions, Case Western Reserve University Theatre Department</w:t>
      </w:r>
      <w:r w:rsidR="00E76EC9" w:rsidRPr="00BE094A">
        <w:rPr>
          <w:sz w:val="22"/>
          <w:szCs w:val="22"/>
        </w:rPr>
        <w:t>: S</w:t>
      </w:r>
      <w:r w:rsidR="00CE1CD0" w:rsidRPr="00BE094A">
        <w:rPr>
          <w:sz w:val="22"/>
          <w:szCs w:val="22"/>
        </w:rPr>
        <w:t xml:space="preserve">tage Management, </w:t>
      </w:r>
      <w:r w:rsidRPr="00BE094A">
        <w:rPr>
          <w:sz w:val="22"/>
          <w:szCs w:val="22"/>
        </w:rPr>
        <w:t>Sound Designer and Operator</w:t>
      </w:r>
    </w:p>
    <w:p w14:paraId="18FC4B44" w14:textId="77777777" w:rsidR="006C712D" w:rsidRPr="00BE094A" w:rsidRDefault="00DB7BA3" w:rsidP="00AC38AA">
      <w:pPr>
        <w:rPr>
          <w:sz w:val="22"/>
          <w:szCs w:val="22"/>
        </w:rPr>
        <w:pPrChange w:id="224" w:author="Philip Nathanson" w:date="2016-03-12T08:21:00Z">
          <w:pPr>
            <w:ind w:left="720" w:hanging="720"/>
          </w:pPr>
        </w:pPrChange>
      </w:pPr>
      <w:r w:rsidRPr="00BE094A">
        <w:rPr>
          <w:b/>
          <w:sz w:val="22"/>
          <w:szCs w:val="22"/>
        </w:rPr>
        <w:tab/>
      </w:r>
      <w:r w:rsidRPr="00BE094A">
        <w:rPr>
          <w:sz w:val="22"/>
          <w:szCs w:val="22"/>
        </w:rPr>
        <w:t>Chaired community-wide charitable fundraiser netting a record $53,000</w:t>
      </w:r>
    </w:p>
    <w:p w14:paraId="21E03A42" w14:textId="77777777" w:rsidR="00DB7BA3" w:rsidRPr="00BE094A" w:rsidRDefault="00DB7BA3" w:rsidP="00AC38AA">
      <w:pPr>
        <w:rPr>
          <w:b/>
          <w:sz w:val="22"/>
          <w:szCs w:val="22"/>
        </w:rPr>
        <w:pPrChange w:id="225" w:author="Philip Nathanson" w:date="2016-03-12T08:21:00Z">
          <w:pPr>
            <w:ind w:left="720" w:hanging="720"/>
          </w:pPr>
        </w:pPrChange>
      </w:pPr>
    </w:p>
    <w:p w14:paraId="3227C58D" w14:textId="77777777" w:rsidR="00E76EC9" w:rsidRPr="00BE094A" w:rsidRDefault="00E76EC9" w:rsidP="00AC38AA">
      <w:pPr>
        <w:rPr>
          <w:b/>
          <w:sz w:val="22"/>
          <w:szCs w:val="22"/>
        </w:rPr>
        <w:pPrChange w:id="226" w:author="Philip Nathanson" w:date="2016-03-12T08:21:00Z">
          <w:pPr>
            <w:ind w:left="720" w:hanging="720"/>
          </w:pPr>
        </w:pPrChange>
      </w:pPr>
      <w:r w:rsidRPr="00BE094A">
        <w:rPr>
          <w:b/>
          <w:sz w:val="22"/>
          <w:szCs w:val="22"/>
        </w:rPr>
        <w:t>T</w:t>
      </w:r>
      <w:r w:rsidR="00181C73" w:rsidRPr="00BE094A">
        <w:rPr>
          <w:b/>
          <w:sz w:val="22"/>
          <w:szCs w:val="22"/>
        </w:rPr>
        <w:t>ECHNICAL SKILLS</w:t>
      </w:r>
    </w:p>
    <w:p w14:paraId="3AD28851" w14:textId="77777777" w:rsidR="00915FCC" w:rsidRDefault="00E76EC9" w:rsidP="00AC38AA">
      <w:pPr>
        <w:rPr>
          <w:sz w:val="22"/>
          <w:szCs w:val="22"/>
        </w:rPr>
        <w:pPrChange w:id="227" w:author="Philip Nathanson" w:date="2016-03-12T08:21:00Z">
          <w:pPr>
            <w:ind w:left="720" w:hanging="720"/>
          </w:pPr>
        </w:pPrChange>
      </w:pPr>
      <w:r w:rsidRPr="00BE094A">
        <w:rPr>
          <w:sz w:val="22"/>
          <w:szCs w:val="22"/>
        </w:rPr>
        <w:tab/>
        <w:t>Pro</w:t>
      </w:r>
      <w:r w:rsidR="00F60657" w:rsidRPr="00BE094A">
        <w:rPr>
          <w:sz w:val="22"/>
          <w:szCs w:val="22"/>
        </w:rPr>
        <w:t xml:space="preserve">ficiency: </w:t>
      </w:r>
      <w:r w:rsidR="00532512" w:rsidRPr="00BE094A">
        <w:rPr>
          <w:sz w:val="22"/>
          <w:szCs w:val="22"/>
        </w:rPr>
        <w:t xml:space="preserve">QuickBooks, Microsoft Dynamics, </w:t>
      </w:r>
      <w:r w:rsidR="007E714F" w:rsidRPr="00BE094A">
        <w:rPr>
          <w:sz w:val="22"/>
          <w:szCs w:val="22"/>
        </w:rPr>
        <w:t xml:space="preserve">Concur, </w:t>
      </w:r>
      <w:r w:rsidR="00F60657" w:rsidRPr="00BE094A">
        <w:rPr>
          <w:sz w:val="22"/>
          <w:szCs w:val="22"/>
        </w:rPr>
        <w:t xml:space="preserve">Microsoft Word, </w:t>
      </w:r>
      <w:r w:rsidR="00135B44" w:rsidRPr="00BE094A">
        <w:rPr>
          <w:sz w:val="22"/>
          <w:szCs w:val="22"/>
        </w:rPr>
        <w:t xml:space="preserve">Outlook, </w:t>
      </w:r>
      <w:r w:rsidR="00F60657" w:rsidRPr="00BE094A">
        <w:rPr>
          <w:sz w:val="22"/>
          <w:szCs w:val="22"/>
        </w:rPr>
        <w:t>Power</w:t>
      </w:r>
      <w:r w:rsidRPr="00BE094A">
        <w:rPr>
          <w:sz w:val="22"/>
          <w:szCs w:val="22"/>
        </w:rPr>
        <w:t>Point, Excel</w:t>
      </w:r>
      <w:r w:rsidR="008E515D" w:rsidRPr="00BE094A">
        <w:rPr>
          <w:sz w:val="22"/>
          <w:szCs w:val="22"/>
        </w:rPr>
        <w:t xml:space="preserve">: </w:t>
      </w:r>
      <w:r w:rsidRPr="00BE094A">
        <w:rPr>
          <w:sz w:val="22"/>
          <w:szCs w:val="22"/>
        </w:rPr>
        <w:t>formulas, charts, graphs, data, v-lookup, pivot tables</w:t>
      </w:r>
    </w:p>
    <w:p w14:paraId="39C459F4" w14:textId="77777777" w:rsidR="00915FCC" w:rsidRPr="00915FCC" w:rsidRDefault="00915FCC" w:rsidP="00AC38AA">
      <w:pPr>
        <w:rPr>
          <w:sz w:val="22"/>
          <w:szCs w:val="22"/>
        </w:rPr>
        <w:pPrChange w:id="228" w:author="Philip Nathanson" w:date="2016-03-12T08:21:00Z">
          <w:pPr/>
        </w:pPrChange>
      </w:pPr>
    </w:p>
    <w:p w14:paraId="3CBBA6E7" w14:textId="77777777" w:rsidR="00915FCC" w:rsidRPr="00915FCC" w:rsidRDefault="00915FCC" w:rsidP="00AC38AA">
      <w:pPr>
        <w:rPr>
          <w:sz w:val="22"/>
          <w:szCs w:val="22"/>
        </w:rPr>
        <w:pPrChange w:id="229" w:author="Philip Nathanson" w:date="2016-03-12T08:21:00Z">
          <w:pPr/>
        </w:pPrChange>
      </w:pPr>
    </w:p>
    <w:p w14:paraId="05FECDC7" w14:textId="77777777" w:rsidR="00915FCC" w:rsidRPr="00915FCC" w:rsidRDefault="00915FCC" w:rsidP="00AC38AA">
      <w:pPr>
        <w:rPr>
          <w:sz w:val="22"/>
          <w:szCs w:val="22"/>
        </w:rPr>
        <w:pPrChange w:id="230" w:author="Philip Nathanson" w:date="2016-03-12T08:21:00Z">
          <w:pPr/>
        </w:pPrChange>
      </w:pPr>
    </w:p>
    <w:sectPr w:rsidR="00915FCC" w:rsidRPr="00915FCC" w:rsidSect="00337ED5">
      <w:footerReference w:type="default" r:id="rId9"/>
      <w:pgSz w:w="12240" w:h="15840"/>
      <w:pgMar w:top="810" w:right="720" w:bottom="144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4" w:author="Windows User" w:date="2016-02-17T09:50:00Z" w:initials="WU">
    <w:p w14:paraId="100A4E80" w14:textId="77777777" w:rsidR="0064366E" w:rsidRDefault="0064366E">
      <w:pPr>
        <w:pStyle w:val="CommentText"/>
      </w:pPr>
      <w:r>
        <w:rPr>
          <w:rStyle w:val="CommentReference"/>
        </w:rPr>
        <w:annotationRef/>
      </w:r>
      <w:r>
        <w:t>When you apply to PA jobs, you should use the Wynnewood address</w:t>
      </w:r>
    </w:p>
  </w:comment>
  <w:comment w:id="19" w:author="Windows User" w:date="2016-02-17T09:50:00Z" w:initials="WU">
    <w:p w14:paraId="76722E15" w14:textId="77777777" w:rsidR="0064366E" w:rsidRDefault="0064366E">
      <w:pPr>
        <w:pStyle w:val="CommentText"/>
      </w:pPr>
      <w:r>
        <w:rPr>
          <w:rStyle w:val="CommentReference"/>
        </w:rPr>
        <w:annotationRef/>
      </w:r>
      <w:r>
        <w:t>You should list the certification tests you passed</w:t>
      </w:r>
    </w:p>
  </w:comment>
  <w:comment w:id="72" w:author="Windows User" w:date="2016-02-17T09:50:00Z" w:initials="WU">
    <w:p w14:paraId="155ED491" w14:textId="77777777" w:rsidR="0064366E" w:rsidRDefault="0064366E">
      <w:pPr>
        <w:pStyle w:val="CommentText"/>
      </w:pPr>
      <w:r>
        <w:rPr>
          <w:rStyle w:val="CommentReference"/>
        </w:rPr>
        <w:annotationRef/>
      </w:r>
      <w:r>
        <w:t xml:space="preserve">Should this be progress? </w:t>
      </w:r>
    </w:p>
  </w:comment>
  <w:comment w:id="91" w:author="Windows User" w:date="2016-02-17T09:50:00Z" w:initials="WU">
    <w:p w14:paraId="720D78BE" w14:textId="77777777" w:rsidR="002A7D72" w:rsidRDefault="002A7D72">
      <w:pPr>
        <w:pStyle w:val="CommentText"/>
      </w:pPr>
      <w:r>
        <w:rPr>
          <w:rStyle w:val="CommentReference"/>
        </w:rPr>
        <w:annotationRef/>
      </w:r>
      <w:r>
        <w:t xml:space="preserve">No idea what this means…. Don’t forget, in most places an HR person will see your resume before a principal  -- will that person know what this means?? . </w:t>
      </w:r>
    </w:p>
  </w:comment>
  <w:comment w:id="112" w:author="Windows User" w:date="2016-02-17T09:50:00Z" w:initials="WU">
    <w:p w14:paraId="09DE0876" w14:textId="77777777" w:rsidR="002A7D72" w:rsidRDefault="002A7D72">
      <w:pPr>
        <w:pStyle w:val="CommentText"/>
      </w:pPr>
      <w:r>
        <w:rPr>
          <w:rStyle w:val="CommentReference"/>
        </w:rPr>
        <w:annotationRef/>
      </w:r>
      <w:r>
        <w:t xml:space="preserve">Are you sure this is the word?  Are they flattering 10? 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00A4E80" w15:done="0"/>
  <w15:commentEx w15:paraId="76722E15" w15:done="0"/>
  <w15:commentEx w15:paraId="155ED491" w15:done="0"/>
  <w15:commentEx w15:paraId="720D78BE" w15:done="0"/>
  <w15:commentEx w15:paraId="09DE0876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5098E0" w14:textId="77777777" w:rsidR="004F73E6" w:rsidRDefault="004F73E6" w:rsidP="00A74F72">
      <w:r>
        <w:separator/>
      </w:r>
    </w:p>
  </w:endnote>
  <w:endnote w:type="continuationSeparator" w:id="0">
    <w:p w14:paraId="0B5346A8" w14:textId="77777777" w:rsidR="004F73E6" w:rsidRDefault="004F73E6" w:rsidP="00A74F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S Gothic"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5AF557" w14:textId="77777777" w:rsidR="00D20516" w:rsidRDefault="00D20516" w:rsidP="003F502E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261F22" w14:textId="77777777" w:rsidR="004F73E6" w:rsidRDefault="004F73E6" w:rsidP="00A74F72">
      <w:r>
        <w:separator/>
      </w:r>
    </w:p>
  </w:footnote>
  <w:footnote w:type="continuationSeparator" w:id="0">
    <w:p w14:paraId="303137AA" w14:textId="77777777" w:rsidR="004F73E6" w:rsidRDefault="004F73E6" w:rsidP="00A74F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C3C4A73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306675C"/>
    <w:multiLevelType w:val="hybridMultilevel"/>
    <w:tmpl w:val="0DB074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4A43FB3"/>
    <w:multiLevelType w:val="hybridMultilevel"/>
    <w:tmpl w:val="E7F08C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3EF76C8"/>
    <w:multiLevelType w:val="hybridMultilevel"/>
    <w:tmpl w:val="6F1E50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B3D19CE"/>
    <w:multiLevelType w:val="hybridMultilevel"/>
    <w:tmpl w:val="525613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C633796"/>
    <w:multiLevelType w:val="hybridMultilevel"/>
    <w:tmpl w:val="8AB82B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41F5E1C"/>
    <w:multiLevelType w:val="hybridMultilevel"/>
    <w:tmpl w:val="389C21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4760965"/>
    <w:multiLevelType w:val="hybridMultilevel"/>
    <w:tmpl w:val="53D446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BF510D1"/>
    <w:multiLevelType w:val="hybridMultilevel"/>
    <w:tmpl w:val="CD16807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5DCB7F37"/>
    <w:multiLevelType w:val="hybridMultilevel"/>
    <w:tmpl w:val="8904E6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D5657D2"/>
    <w:multiLevelType w:val="hybridMultilevel"/>
    <w:tmpl w:val="D1CC02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9"/>
  </w:num>
  <w:num w:numId="4">
    <w:abstractNumId w:val="5"/>
  </w:num>
  <w:num w:numId="5">
    <w:abstractNumId w:val="3"/>
  </w:num>
  <w:num w:numId="6">
    <w:abstractNumId w:val="4"/>
  </w:num>
  <w:num w:numId="7">
    <w:abstractNumId w:val="2"/>
  </w:num>
  <w:num w:numId="8">
    <w:abstractNumId w:val="7"/>
  </w:num>
  <w:num w:numId="9">
    <w:abstractNumId w:val="6"/>
  </w:num>
  <w:num w:numId="10">
    <w:abstractNumId w:val="10"/>
  </w:num>
  <w:num w:numId="11">
    <w:abstractNumId w:val="1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hilip Nathanson">
    <w15:presenceInfo w15:providerId="None" w15:userId="Philip Nathanso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revisionView w:markup="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19D"/>
    <w:rsid w:val="00002970"/>
    <w:rsid w:val="000306A6"/>
    <w:rsid w:val="000912D1"/>
    <w:rsid w:val="000B0917"/>
    <w:rsid w:val="000B249D"/>
    <w:rsid w:val="00124F61"/>
    <w:rsid w:val="00135B44"/>
    <w:rsid w:val="00147533"/>
    <w:rsid w:val="001518A0"/>
    <w:rsid w:val="0016400E"/>
    <w:rsid w:val="00180133"/>
    <w:rsid w:val="00181C73"/>
    <w:rsid w:val="00197452"/>
    <w:rsid w:val="001D18C6"/>
    <w:rsid w:val="001D7E30"/>
    <w:rsid w:val="001E54DB"/>
    <w:rsid w:val="001F57D4"/>
    <w:rsid w:val="002610A1"/>
    <w:rsid w:val="00263DAD"/>
    <w:rsid w:val="0029669D"/>
    <w:rsid w:val="002A7D72"/>
    <w:rsid w:val="002B488D"/>
    <w:rsid w:val="002D5B96"/>
    <w:rsid w:val="002E6815"/>
    <w:rsid w:val="0030166D"/>
    <w:rsid w:val="00304FE9"/>
    <w:rsid w:val="00337ED5"/>
    <w:rsid w:val="00362CBB"/>
    <w:rsid w:val="003746AA"/>
    <w:rsid w:val="00376E51"/>
    <w:rsid w:val="003A186E"/>
    <w:rsid w:val="003F502E"/>
    <w:rsid w:val="00401FB0"/>
    <w:rsid w:val="004446B5"/>
    <w:rsid w:val="0045652C"/>
    <w:rsid w:val="00457D60"/>
    <w:rsid w:val="00477DED"/>
    <w:rsid w:val="004806EA"/>
    <w:rsid w:val="00490A66"/>
    <w:rsid w:val="004B33DA"/>
    <w:rsid w:val="004C4787"/>
    <w:rsid w:val="004F73E6"/>
    <w:rsid w:val="00532512"/>
    <w:rsid w:val="0056408E"/>
    <w:rsid w:val="005649E6"/>
    <w:rsid w:val="00580FE3"/>
    <w:rsid w:val="005976DE"/>
    <w:rsid w:val="005D7863"/>
    <w:rsid w:val="005E5B14"/>
    <w:rsid w:val="00600347"/>
    <w:rsid w:val="006027F0"/>
    <w:rsid w:val="00604ECB"/>
    <w:rsid w:val="00606466"/>
    <w:rsid w:val="006132C0"/>
    <w:rsid w:val="0062453E"/>
    <w:rsid w:val="006316E4"/>
    <w:rsid w:val="00633803"/>
    <w:rsid w:val="0064366E"/>
    <w:rsid w:val="00664C55"/>
    <w:rsid w:val="0067399B"/>
    <w:rsid w:val="006A6DA0"/>
    <w:rsid w:val="006C712D"/>
    <w:rsid w:val="006D1DDB"/>
    <w:rsid w:val="006D1DF5"/>
    <w:rsid w:val="007202A6"/>
    <w:rsid w:val="007273E0"/>
    <w:rsid w:val="00736C61"/>
    <w:rsid w:val="00750FC0"/>
    <w:rsid w:val="00767D80"/>
    <w:rsid w:val="00790837"/>
    <w:rsid w:val="007E714F"/>
    <w:rsid w:val="0084403F"/>
    <w:rsid w:val="0087667C"/>
    <w:rsid w:val="008766A9"/>
    <w:rsid w:val="00884B2D"/>
    <w:rsid w:val="008E44CF"/>
    <w:rsid w:val="008E515D"/>
    <w:rsid w:val="00903471"/>
    <w:rsid w:val="00915FCC"/>
    <w:rsid w:val="009370CD"/>
    <w:rsid w:val="00945E79"/>
    <w:rsid w:val="00955334"/>
    <w:rsid w:val="009F13B6"/>
    <w:rsid w:val="00A11388"/>
    <w:rsid w:val="00A239A5"/>
    <w:rsid w:val="00A34AD5"/>
    <w:rsid w:val="00A5686F"/>
    <w:rsid w:val="00A72207"/>
    <w:rsid w:val="00A74F72"/>
    <w:rsid w:val="00A8015F"/>
    <w:rsid w:val="00AC38AA"/>
    <w:rsid w:val="00AD06BE"/>
    <w:rsid w:val="00AD090B"/>
    <w:rsid w:val="00AE4754"/>
    <w:rsid w:val="00B323E3"/>
    <w:rsid w:val="00B611CE"/>
    <w:rsid w:val="00B7797B"/>
    <w:rsid w:val="00BD25F8"/>
    <w:rsid w:val="00BE094A"/>
    <w:rsid w:val="00BF519D"/>
    <w:rsid w:val="00BF7B86"/>
    <w:rsid w:val="00C06525"/>
    <w:rsid w:val="00C2504B"/>
    <w:rsid w:val="00C541A4"/>
    <w:rsid w:val="00C56D3B"/>
    <w:rsid w:val="00C63C23"/>
    <w:rsid w:val="00C70E79"/>
    <w:rsid w:val="00CE1CD0"/>
    <w:rsid w:val="00CF100F"/>
    <w:rsid w:val="00CF6AF1"/>
    <w:rsid w:val="00D112F8"/>
    <w:rsid w:val="00D20516"/>
    <w:rsid w:val="00D476AF"/>
    <w:rsid w:val="00DA6036"/>
    <w:rsid w:val="00DB0E4B"/>
    <w:rsid w:val="00DB68EF"/>
    <w:rsid w:val="00DB7BA3"/>
    <w:rsid w:val="00DC6D7D"/>
    <w:rsid w:val="00E1225C"/>
    <w:rsid w:val="00E20435"/>
    <w:rsid w:val="00E2693D"/>
    <w:rsid w:val="00E66198"/>
    <w:rsid w:val="00E76EC9"/>
    <w:rsid w:val="00EC1478"/>
    <w:rsid w:val="00ED22ED"/>
    <w:rsid w:val="00F32091"/>
    <w:rsid w:val="00F60657"/>
    <w:rsid w:val="00FF4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A728AA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qFormat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68EF"/>
    <w:rPr>
      <w:rFonts w:ascii="Times New Roman" w:eastAsia="Times New Roman" w:hAnsi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EC1478"/>
    <w:pPr>
      <w:keepNext/>
      <w:spacing w:before="240" w:after="60"/>
      <w:outlineLvl w:val="1"/>
    </w:pPr>
    <w:rPr>
      <w:rFonts w:ascii="Calibri" w:eastAsia="MS Gothic" w:hAnsi="Calibri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qFormat/>
    <w:rsid w:val="00EC1478"/>
    <w:pPr>
      <w:keepNext/>
      <w:spacing w:before="240" w:after="60"/>
      <w:outlineLvl w:val="2"/>
    </w:pPr>
    <w:rPr>
      <w:rFonts w:ascii="Calibri" w:eastAsia="MS Gothic" w:hAnsi="Calibri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diumGrid21">
    <w:name w:val="Medium Grid 21"/>
    <w:uiPriority w:val="1"/>
    <w:qFormat/>
    <w:rsid w:val="00BF519D"/>
    <w:rPr>
      <w:sz w:val="22"/>
      <w:szCs w:val="22"/>
    </w:rPr>
  </w:style>
  <w:style w:type="character" w:styleId="Hyperlink">
    <w:name w:val="Hyperlink"/>
    <w:uiPriority w:val="99"/>
    <w:unhideWhenUsed/>
    <w:rsid w:val="00BF519D"/>
    <w:rPr>
      <w:color w:val="0000FF"/>
      <w:u w:val="single"/>
    </w:rPr>
  </w:style>
  <w:style w:type="character" w:customStyle="1" w:styleId="Heading2Char">
    <w:name w:val="Heading 2 Char"/>
    <w:link w:val="Heading2"/>
    <w:uiPriority w:val="9"/>
    <w:rsid w:val="00EC1478"/>
    <w:rPr>
      <w:rFonts w:ascii="Calibri" w:eastAsia="MS Gothic" w:hAnsi="Calibr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rsid w:val="00EC1478"/>
    <w:rPr>
      <w:rFonts w:ascii="Calibri" w:eastAsia="MS Gothic" w:hAnsi="Calibri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74F72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A74F72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74F72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A74F72"/>
    <w:rPr>
      <w:rFonts w:ascii="Times New Roman" w:eastAsia="Times New Roman" w:hAnsi="Times New Roman"/>
      <w:sz w:val="24"/>
      <w:szCs w:val="24"/>
    </w:rPr>
  </w:style>
  <w:style w:type="character" w:styleId="CommentReference">
    <w:name w:val="annotation reference"/>
    <w:uiPriority w:val="99"/>
    <w:semiHidden/>
    <w:unhideWhenUsed/>
    <w:rsid w:val="006436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366E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64366E"/>
    <w:rPr>
      <w:rFonts w:ascii="Times New Roman" w:eastAsia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366E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4366E"/>
    <w:rPr>
      <w:rFonts w:ascii="Times New Roman" w:eastAsia="Times New Roman" w:hAnsi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36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4366E"/>
    <w:rPr>
      <w:rFonts w:ascii="Tahoma" w:eastAsia="Times New Roman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ED22ED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microsoft.com/office/2011/relationships/people" Target="peop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comments" Target="comments.xml"/><Relationship Id="rId8" Type="http://schemas.microsoft.com/office/2011/relationships/commentsExtended" Target="commentsExtended.xml"/><Relationship Id="rId9" Type="http://schemas.openxmlformats.org/officeDocument/2006/relationships/footer" Target="footer1.xml"/><Relationship Id="rId1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812</Words>
  <Characters>4632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Philip Nathanson</vt:lpstr>
    </vt:vector>
  </TitlesOfParts>
  <Company>Case Western Reserve University</Company>
  <LinksUpToDate>false</LinksUpToDate>
  <CharactersWithSpaces>5434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Philip Nathanson</dc:title>
  <dc:subject/>
  <dc:creator>Philip Nathanson</dc:creator>
  <cp:keywords/>
  <cp:lastModifiedBy>Philip Nathanson</cp:lastModifiedBy>
  <cp:revision>4</cp:revision>
  <cp:lastPrinted>2015-07-28T22:24:00Z</cp:lastPrinted>
  <dcterms:created xsi:type="dcterms:W3CDTF">2016-03-12T13:13:00Z</dcterms:created>
  <dcterms:modified xsi:type="dcterms:W3CDTF">2016-03-12T13:23:00Z</dcterms:modified>
</cp:coreProperties>
</file>