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525" w:rsidRPr="00596B6C" w:rsidRDefault="003E1994" w:rsidP="00B04525">
      <w:pPr>
        <w:spacing w:after="0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MEGHAN FORLINI</w:t>
      </w:r>
    </w:p>
    <w:p w:rsidR="001E080E" w:rsidRPr="00393E32" w:rsidRDefault="001E080E" w:rsidP="00B04525">
      <w:pPr>
        <w:spacing w:after="0"/>
        <w:jc w:val="center"/>
        <w:rPr>
          <w:rFonts w:ascii="Times New Roman" w:hAnsi="Times New Roman"/>
          <w:sz w:val="20"/>
        </w:rPr>
      </w:pPr>
      <w:r w:rsidRPr="00393E32">
        <w:rPr>
          <w:rFonts w:ascii="Times New Roman" w:hAnsi="Times New Roman"/>
          <w:sz w:val="20"/>
        </w:rPr>
        <w:t xml:space="preserve">147 Newtown Road </w:t>
      </w:r>
    </w:p>
    <w:p w:rsidR="001E080E" w:rsidRPr="00393E32" w:rsidRDefault="001E080E" w:rsidP="00B04525">
      <w:pPr>
        <w:spacing w:after="0"/>
        <w:jc w:val="center"/>
        <w:rPr>
          <w:rFonts w:ascii="Times New Roman" w:hAnsi="Times New Roman"/>
          <w:sz w:val="20"/>
        </w:rPr>
      </w:pPr>
      <w:r w:rsidRPr="00393E32">
        <w:rPr>
          <w:rFonts w:ascii="Times New Roman" w:hAnsi="Times New Roman"/>
          <w:sz w:val="20"/>
        </w:rPr>
        <w:t>Warminster, PA 18974</w:t>
      </w:r>
    </w:p>
    <w:p w:rsidR="001E080E" w:rsidRPr="00393E32" w:rsidRDefault="001E080E" w:rsidP="00D74476">
      <w:pPr>
        <w:spacing w:after="0"/>
        <w:jc w:val="center"/>
        <w:rPr>
          <w:rFonts w:ascii="Times New Roman" w:hAnsi="Times New Roman"/>
          <w:sz w:val="20"/>
        </w:rPr>
      </w:pPr>
      <w:r w:rsidRPr="00393E32">
        <w:rPr>
          <w:rFonts w:ascii="Times New Roman" w:hAnsi="Times New Roman"/>
          <w:sz w:val="20"/>
        </w:rPr>
        <w:t>(Cell) 215-313-5872</w:t>
      </w:r>
      <w:r w:rsidR="00E85577">
        <w:rPr>
          <w:rFonts w:ascii="Times New Roman" w:hAnsi="Times New Roman"/>
          <w:sz w:val="20"/>
        </w:rPr>
        <w:t xml:space="preserve">       </w:t>
      </w:r>
      <w:r w:rsidR="00571D37" w:rsidRPr="00393E32">
        <w:rPr>
          <w:rFonts w:ascii="Times New Roman" w:hAnsi="Times New Roman"/>
          <w:sz w:val="20"/>
        </w:rPr>
        <w:t>meghanforlini@gmail.com</w:t>
      </w:r>
    </w:p>
    <w:p w:rsidR="001E080E" w:rsidRPr="00F31893" w:rsidRDefault="001E080E" w:rsidP="001E080E">
      <w:pPr>
        <w:spacing w:after="0"/>
        <w:jc w:val="center"/>
        <w:rPr>
          <w:rFonts w:ascii="Times New Roman" w:hAnsi="Times New Roman"/>
        </w:rPr>
      </w:pPr>
    </w:p>
    <w:p w:rsidR="00F31893" w:rsidRPr="00596B6C" w:rsidRDefault="00474259" w:rsidP="001E080E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OBJECTIVES</w:t>
      </w:r>
    </w:p>
    <w:p w:rsidR="00D234C5" w:rsidRPr="00D234C5" w:rsidRDefault="00D234C5" w:rsidP="001E080E">
      <w:pPr>
        <w:spacing w:after="0"/>
        <w:rPr>
          <w:rFonts w:ascii="Times New Roman" w:hAnsi="Times New Roman"/>
          <w:sz w:val="22"/>
        </w:rPr>
      </w:pPr>
      <w:r w:rsidRPr="00D234C5">
        <w:rPr>
          <w:rFonts w:ascii="Times New Roman" w:hAnsi="Times New Roman"/>
          <w:sz w:val="22"/>
        </w:rPr>
        <w:t xml:space="preserve">To obtain a social studies position on the secondary level in which I can help students to acknowledge the value of understanding history and motivate them to be an integral part of their </w:t>
      </w:r>
      <w:r w:rsidR="005D59CE">
        <w:rPr>
          <w:rFonts w:ascii="Times New Roman" w:hAnsi="Times New Roman"/>
          <w:sz w:val="22"/>
        </w:rPr>
        <w:t>life-long</w:t>
      </w:r>
      <w:r w:rsidR="005D59CE" w:rsidRPr="00D234C5">
        <w:rPr>
          <w:rFonts w:ascii="Times New Roman" w:hAnsi="Times New Roman"/>
          <w:sz w:val="22"/>
        </w:rPr>
        <w:t xml:space="preserve"> </w:t>
      </w:r>
      <w:r w:rsidRPr="00D234C5">
        <w:rPr>
          <w:rFonts w:ascii="Times New Roman" w:hAnsi="Times New Roman"/>
          <w:sz w:val="22"/>
        </w:rPr>
        <w:t>learning</w:t>
      </w:r>
      <w:r w:rsidR="005D59CE">
        <w:rPr>
          <w:rFonts w:ascii="Times New Roman" w:hAnsi="Times New Roman"/>
          <w:sz w:val="22"/>
        </w:rPr>
        <w:t xml:space="preserve"> voyage</w:t>
      </w:r>
      <w:r w:rsidRPr="00D234C5">
        <w:rPr>
          <w:rFonts w:ascii="Times New Roman" w:hAnsi="Times New Roman"/>
          <w:sz w:val="22"/>
        </w:rPr>
        <w:t>.</w:t>
      </w:r>
    </w:p>
    <w:p w:rsidR="00F31893" w:rsidRPr="0074789B" w:rsidRDefault="00F31893" w:rsidP="001E080E">
      <w:pPr>
        <w:spacing w:after="0"/>
        <w:rPr>
          <w:rFonts w:ascii="Times New Roman" w:hAnsi="Times New Roman"/>
          <w:sz w:val="22"/>
        </w:rPr>
      </w:pPr>
    </w:p>
    <w:p w:rsidR="001E080E" w:rsidRDefault="00474259" w:rsidP="001E080E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EDUCATION</w:t>
      </w:r>
    </w:p>
    <w:p w:rsidR="005C68F8" w:rsidRPr="009B1507" w:rsidRDefault="005C68F8" w:rsidP="001E080E">
      <w:pPr>
        <w:spacing w:after="0"/>
        <w:rPr>
          <w:rFonts w:ascii="Times New Roman" w:hAnsi="Times New Roman"/>
          <w:sz w:val="20"/>
          <w:szCs w:val="20"/>
        </w:rPr>
      </w:pPr>
      <w:r w:rsidRPr="009B1507">
        <w:rPr>
          <w:rFonts w:ascii="Times New Roman" w:hAnsi="Times New Roman"/>
          <w:sz w:val="20"/>
          <w:szCs w:val="20"/>
        </w:rPr>
        <w:t xml:space="preserve">2014- Present </w:t>
      </w:r>
      <w:r w:rsidRPr="009B1507">
        <w:rPr>
          <w:rFonts w:ascii="Times New Roman" w:hAnsi="Times New Roman"/>
          <w:sz w:val="20"/>
          <w:szCs w:val="20"/>
        </w:rPr>
        <w:tab/>
      </w:r>
      <w:r w:rsidRPr="009B1507">
        <w:rPr>
          <w:rFonts w:ascii="Times New Roman" w:hAnsi="Times New Roman"/>
          <w:sz w:val="20"/>
          <w:szCs w:val="20"/>
        </w:rPr>
        <w:tab/>
        <w:t>Delaware Valley College, Doylestown, PA</w:t>
      </w:r>
    </w:p>
    <w:p w:rsidR="005C68F8" w:rsidRPr="009B1507" w:rsidRDefault="005C68F8" w:rsidP="001E080E">
      <w:pPr>
        <w:spacing w:after="0"/>
        <w:rPr>
          <w:rFonts w:ascii="Times New Roman" w:hAnsi="Times New Roman"/>
          <w:sz w:val="20"/>
          <w:szCs w:val="20"/>
        </w:rPr>
      </w:pPr>
      <w:r w:rsidRPr="009B1507">
        <w:rPr>
          <w:rFonts w:ascii="Times New Roman" w:hAnsi="Times New Roman"/>
          <w:sz w:val="20"/>
          <w:szCs w:val="20"/>
        </w:rPr>
        <w:tab/>
      </w:r>
      <w:r w:rsidRPr="009B1507">
        <w:rPr>
          <w:rFonts w:ascii="Times New Roman" w:hAnsi="Times New Roman"/>
          <w:sz w:val="20"/>
          <w:szCs w:val="20"/>
        </w:rPr>
        <w:tab/>
      </w:r>
      <w:r w:rsidRPr="009B1507">
        <w:rPr>
          <w:rFonts w:ascii="Times New Roman" w:hAnsi="Times New Roman"/>
          <w:sz w:val="20"/>
          <w:szCs w:val="20"/>
        </w:rPr>
        <w:tab/>
        <w:t xml:space="preserve">Masters of </w:t>
      </w:r>
      <w:r w:rsidR="00D234C5" w:rsidRPr="009B1507">
        <w:rPr>
          <w:rFonts w:ascii="Times New Roman" w:hAnsi="Times New Roman"/>
          <w:sz w:val="20"/>
          <w:szCs w:val="20"/>
        </w:rPr>
        <w:t>Science</w:t>
      </w:r>
      <w:r w:rsidRPr="009B1507">
        <w:rPr>
          <w:rFonts w:ascii="Times New Roman" w:hAnsi="Times New Roman"/>
          <w:sz w:val="20"/>
          <w:szCs w:val="20"/>
        </w:rPr>
        <w:t>, Special Education</w:t>
      </w:r>
      <w:r w:rsidR="007476B4" w:rsidRPr="009B1507">
        <w:rPr>
          <w:rFonts w:ascii="Times New Roman" w:hAnsi="Times New Roman"/>
          <w:sz w:val="20"/>
          <w:szCs w:val="20"/>
        </w:rPr>
        <w:t xml:space="preserve"> in Assistive Technology </w:t>
      </w:r>
    </w:p>
    <w:p w:rsidR="005C68F8" w:rsidRPr="009B1507" w:rsidRDefault="005C68F8" w:rsidP="001E080E">
      <w:pPr>
        <w:spacing w:after="0"/>
        <w:rPr>
          <w:rFonts w:ascii="Times New Roman" w:hAnsi="Times New Roman"/>
          <w:sz w:val="20"/>
          <w:szCs w:val="20"/>
        </w:rPr>
      </w:pPr>
      <w:r w:rsidRPr="009B1507">
        <w:rPr>
          <w:rFonts w:ascii="Times New Roman" w:hAnsi="Times New Roman"/>
          <w:sz w:val="20"/>
          <w:szCs w:val="20"/>
        </w:rPr>
        <w:tab/>
      </w:r>
      <w:r w:rsidRPr="009B1507">
        <w:rPr>
          <w:rFonts w:ascii="Times New Roman" w:hAnsi="Times New Roman"/>
          <w:sz w:val="20"/>
          <w:szCs w:val="20"/>
        </w:rPr>
        <w:tab/>
      </w:r>
      <w:r w:rsidRPr="009B1507">
        <w:rPr>
          <w:rFonts w:ascii="Times New Roman" w:hAnsi="Times New Roman"/>
          <w:sz w:val="20"/>
          <w:szCs w:val="20"/>
        </w:rPr>
        <w:tab/>
        <w:t>GPA: 4.0</w:t>
      </w:r>
    </w:p>
    <w:p w:rsidR="005C68F8" w:rsidRPr="009B1507" w:rsidRDefault="007476B4" w:rsidP="001E080E">
      <w:pPr>
        <w:spacing w:after="0"/>
        <w:rPr>
          <w:rFonts w:ascii="Times New Roman" w:hAnsi="Times New Roman"/>
          <w:sz w:val="20"/>
          <w:szCs w:val="20"/>
        </w:rPr>
      </w:pPr>
      <w:r w:rsidRPr="009B1507">
        <w:rPr>
          <w:rFonts w:ascii="Times New Roman" w:hAnsi="Times New Roman"/>
          <w:sz w:val="20"/>
          <w:szCs w:val="20"/>
        </w:rPr>
        <w:tab/>
      </w:r>
      <w:r w:rsidRPr="009B1507">
        <w:rPr>
          <w:rFonts w:ascii="Times New Roman" w:hAnsi="Times New Roman"/>
          <w:sz w:val="20"/>
          <w:szCs w:val="20"/>
        </w:rPr>
        <w:tab/>
      </w:r>
      <w:r w:rsidRPr="009B1507">
        <w:rPr>
          <w:rFonts w:ascii="Times New Roman" w:hAnsi="Times New Roman"/>
          <w:sz w:val="20"/>
          <w:szCs w:val="20"/>
        </w:rPr>
        <w:tab/>
        <w:t xml:space="preserve">Credits Completed: </w:t>
      </w:r>
      <w:r w:rsidR="00D55898">
        <w:rPr>
          <w:rFonts w:ascii="Times New Roman" w:hAnsi="Times New Roman"/>
          <w:sz w:val="20"/>
          <w:szCs w:val="20"/>
        </w:rPr>
        <w:t>9</w:t>
      </w:r>
    </w:p>
    <w:p w:rsidR="005C68F8" w:rsidRPr="009B1507" w:rsidRDefault="005C68F8" w:rsidP="001E080E">
      <w:pPr>
        <w:spacing w:after="0"/>
        <w:rPr>
          <w:rFonts w:ascii="Times New Roman" w:hAnsi="Times New Roman"/>
          <w:sz w:val="20"/>
          <w:szCs w:val="20"/>
        </w:rPr>
      </w:pPr>
    </w:p>
    <w:p w:rsidR="00EB6A92" w:rsidRPr="009B1507" w:rsidRDefault="00E56970" w:rsidP="001E080E">
      <w:pPr>
        <w:spacing w:after="0"/>
        <w:rPr>
          <w:rFonts w:ascii="Times New Roman" w:hAnsi="Times New Roman"/>
          <w:sz w:val="20"/>
          <w:szCs w:val="20"/>
        </w:rPr>
      </w:pPr>
      <w:r w:rsidRPr="009B1507">
        <w:rPr>
          <w:rFonts w:ascii="Times New Roman" w:hAnsi="Times New Roman"/>
          <w:sz w:val="20"/>
          <w:szCs w:val="20"/>
        </w:rPr>
        <w:t>2009- 2013</w:t>
      </w:r>
      <w:r w:rsidR="001E080E" w:rsidRPr="009B1507">
        <w:rPr>
          <w:rFonts w:ascii="Times New Roman" w:hAnsi="Times New Roman"/>
          <w:sz w:val="20"/>
          <w:szCs w:val="20"/>
        </w:rPr>
        <w:t xml:space="preserve"> </w:t>
      </w:r>
      <w:r w:rsidR="001E080E" w:rsidRPr="009B1507">
        <w:rPr>
          <w:rFonts w:ascii="Times New Roman" w:hAnsi="Times New Roman"/>
          <w:sz w:val="20"/>
          <w:szCs w:val="20"/>
        </w:rPr>
        <w:tab/>
      </w:r>
      <w:r w:rsidR="00F31893" w:rsidRPr="009B1507">
        <w:rPr>
          <w:rFonts w:ascii="Times New Roman" w:hAnsi="Times New Roman"/>
          <w:sz w:val="20"/>
          <w:szCs w:val="20"/>
        </w:rPr>
        <w:tab/>
      </w:r>
      <w:r w:rsidR="00EB6A92" w:rsidRPr="009B1507">
        <w:rPr>
          <w:rFonts w:ascii="Times New Roman" w:hAnsi="Times New Roman"/>
          <w:sz w:val="20"/>
          <w:szCs w:val="20"/>
        </w:rPr>
        <w:t>La Salle University, Philadelphia, PA</w:t>
      </w:r>
    </w:p>
    <w:p w:rsidR="003B3922" w:rsidRPr="009B1507" w:rsidRDefault="00EB6A92" w:rsidP="003B3922">
      <w:pPr>
        <w:spacing w:after="0"/>
        <w:rPr>
          <w:rFonts w:ascii="Times New Roman" w:hAnsi="Times New Roman"/>
          <w:sz w:val="20"/>
          <w:szCs w:val="20"/>
        </w:rPr>
      </w:pPr>
      <w:r w:rsidRPr="009B1507">
        <w:rPr>
          <w:rFonts w:ascii="Times New Roman" w:hAnsi="Times New Roman"/>
          <w:sz w:val="20"/>
          <w:szCs w:val="20"/>
        </w:rPr>
        <w:tab/>
      </w:r>
      <w:r w:rsidRPr="009B1507">
        <w:rPr>
          <w:rFonts w:ascii="Times New Roman" w:hAnsi="Times New Roman"/>
          <w:sz w:val="20"/>
          <w:szCs w:val="20"/>
        </w:rPr>
        <w:tab/>
      </w:r>
      <w:r w:rsidRPr="009B1507">
        <w:rPr>
          <w:rFonts w:ascii="Times New Roman" w:hAnsi="Times New Roman"/>
          <w:sz w:val="20"/>
          <w:szCs w:val="20"/>
        </w:rPr>
        <w:tab/>
        <w:t>Ba</w:t>
      </w:r>
      <w:r w:rsidR="00E56970" w:rsidRPr="009B1507">
        <w:rPr>
          <w:rFonts w:ascii="Times New Roman" w:hAnsi="Times New Roman"/>
          <w:sz w:val="20"/>
          <w:szCs w:val="20"/>
        </w:rPr>
        <w:t>chelor of Arts</w:t>
      </w:r>
      <w:r w:rsidR="00231E76" w:rsidRPr="009B1507">
        <w:rPr>
          <w:rFonts w:ascii="Times New Roman" w:hAnsi="Times New Roman"/>
          <w:sz w:val="20"/>
          <w:szCs w:val="20"/>
        </w:rPr>
        <w:t xml:space="preserve">, Magna </w:t>
      </w:r>
      <w:r w:rsidR="003F4BBC" w:rsidRPr="009B1507">
        <w:rPr>
          <w:rFonts w:ascii="Times New Roman" w:hAnsi="Times New Roman"/>
          <w:sz w:val="20"/>
          <w:szCs w:val="20"/>
        </w:rPr>
        <w:t>Cum Laude Honors</w:t>
      </w:r>
    </w:p>
    <w:p w:rsidR="001E080E" w:rsidRPr="009B1507" w:rsidRDefault="003B3922" w:rsidP="003B3922">
      <w:pPr>
        <w:spacing w:after="0"/>
        <w:ind w:left="1440" w:firstLine="720"/>
        <w:rPr>
          <w:rFonts w:ascii="Times New Roman" w:hAnsi="Times New Roman"/>
          <w:sz w:val="20"/>
          <w:szCs w:val="20"/>
        </w:rPr>
      </w:pPr>
      <w:r w:rsidRPr="009B1507">
        <w:rPr>
          <w:rFonts w:ascii="Times New Roman" w:hAnsi="Times New Roman"/>
          <w:sz w:val="20"/>
          <w:szCs w:val="20"/>
        </w:rPr>
        <w:t>Certification: Secondary Education, Comprehensive Social Studies</w:t>
      </w:r>
    </w:p>
    <w:p w:rsidR="001E080E" w:rsidRPr="009B1507" w:rsidRDefault="001E080E" w:rsidP="001E080E">
      <w:pPr>
        <w:spacing w:after="0"/>
        <w:rPr>
          <w:rFonts w:ascii="Times New Roman" w:hAnsi="Times New Roman"/>
          <w:sz w:val="20"/>
          <w:szCs w:val="20"/>
        </w:rPr>
      </w:pPr>
      <w:r w:rsidRPr="009B1507">
        <w:rPr>
          <w:rFonts w:ascii="Times New Roman" w:hAnsi="Times New Roman"/>
          <w:sz w:val="20"/>
          <w:szCs w:val="20"/>
        </w:rPr>
        <w:tab/>
      </w:r>
      <w:r w:rsidRPr="009B1507">
        <w:rPr>
          <w:rFonts w:ascii="Times New Roman" w:hAnsi="Times New Roman"/>
          <w:sz w:val="20"/>
          <w:szCs w:val="20"/>
        </w:rPr>
        <w:tab/>
      </w:r>
      <w:r w:rsidRPr="009B1507">
        <w:rPr>
          <w:rFonts w:ascii="Times New Roman" w:hAnsi="Times New Roman"/>
          <w:sz w:val="20"/>
          <w:szCs w:val="20"/>
        </w:rPr>
        <w:tab/>
      </w:r>
      <w:r w:rsidR="00EB6A92" w:rsidRPr="009B1507">
        <w:rPr>
          <w:rFonts w:ascii="Times New Roman" w:hAnsi="Times New Roman"/>
          <w:sz w:val="20"/>
          <w:szCs w:val="20"/>
        </w:rPr>
        <w:t xml:space="preserve">Double </w:t>
      </w:r>
      <w:r w:rsidRPr="009B1507">
        <w:rPr>
          <w:rFonts w:ascii="Times New Roman" w:hAnsi="Times New Roman"/>
          <w:sz w:val="20"/>
          <w:szCs w:val="20"/>
        </w:rPr>
        <w:t xml:space="preserve">Major: Secondary Education </w:t>
      </w:r>
      <w:r w:rsidR="00BB7F24" w:rsidRPr="009B1507">
        <w:rPr>
          <w:rFonts w:ascii="Times New Roman" w:hAnsi="Times New Roman"/>
          <w:sz w:val="20"/>
          <w:szCs w:val="20"/>
        </w:rPr>
        <w:t>and Social Studies</w:t>
      </w:r>
    </w:p>
    <w:p w:rsidR="00AC1929" w:rsidRPr="009B1507" w:rsidRDefault="003F4BBC" w:rsidP="001E080E">
      <w:pPr>
        <w:spacing w:after="0"/>
        <w:rPr>
          <w:rFonts w:ascii="Times New Roman" w:hAnsi="Times New Roman"/>
          <w:sz w:val="20"/>
          <w:szCs w:val="20"/>
        </w:rPr>
      </w:pPr>
      <w:r w:rsidRPr="009B1507">
        <w:rPr>
          <w:rFonts w:ascii="Times New Roman" w:hAnsi="Times New Roman"/>
          <w:sz w:val="20"/>
          <w:szCs w:val="20"/>
        </w:rPr>
        <w:tab/>
      </w:r>
      <w:r w:rsidRPr="009B1507">
        <w:rPr>
          <w:rFonts w:ascii="Times New Roman" w:hAnsi="Times New Roman"/>
          <w:sz w:val="20"/>
          <w:szCs w:val="20"/>
        </w:rPr>
        <w:tab/>
      </w:r>
      <w:r w:rsidRPr="009B1507">
        <w:rPr>
          <w:rFonts w:ascii="Times New Roman" w:hAnsi="Times New Roman"/>
          <w:sz w:val="20"/>
          <w:szCs w:val="20"/>
        </w:rPr>
        <w:tab/>
      </w:r>
    </w:p>
    <w:p w:rsidR="00474259" w:rsidRPr="00474259" w:rsidRDefault="00474259" w:rsidP="001E080E">
      <w:pPr>
        <w:spacing w:after="0"/>
        <w:rPr>
          <w:rFonts w:ascii="Times New Roman" w:hAnsi="Times New Roman" w:cs="Helvetica"/>
          <w:b/>
          <w:sz w:val="28"/>
          <w:szCs w:val="28"/>
        </w:rPr>
      </w:pPr>
    </w:p>
    <w:p w:rsidR="009A5B2C" w:rsidRPr="003362F5" w:rsidRDefault="00474259" w:rsidP="001E080E">
      <w:pPr>
        <w:spacing w:after="0"/>
        <w:rPr>
          <w:rFonts w:ascii="Times New Roman" w:hAnsi="Times New Roman" w:cs="Helvetica"/>
          <w:b/>
          <w:sz w:val="8"/>
          <w:szCs w:val="8"/>
        </w:rPr>
      </w:pPr>
      <w:r w:rsidRPr="00474259">
        <w:rPr>
          <w:rFonts w:ascii="Times New Roman" w:hAnsi="Times New Roman" w:cs="Helvetica"/>
          <w:b/>
          <w:sz w:val="28"/>
          <w:szCs w:val="28"/>
        </w:rPr>
        <w:t>PROFESSIONAL EXPERIENCE</w:t>
      </w:r>
      <w:r>
        <w:rPr>
          <w:rFonts w:ascii="Times New Roman" w:hAnsi="Times New Roman" w:cs="Helvetica"/>
          <w:b/>
          <w:sz w:val="20"/>
          <w:szCs w:val="20"/>
        </w:rPr>
        <w:br/>
      </w:r>
    </w:p>
    <w:p w:rsidR="009A5B2C" w:rsidRPr="00547886" w:rsidRDefault="009A5B2C" w:rsidP="001E080E">
      <w:pPr>
        <w:spacing w:after="0"/>
        <w:rPr>
          <w:rFonts w:ascii="Times New Roman" w:hAnsi="Times New Roman" w:cs="Helvetica"/>
          <w:szCs w:val="20"/>
        </w:rPr>
      </w:pPr>
      <w:r w:rsidRPr="00D234C5">
        <w:rPr>
          <w:rFonts w:ascii="Times New Roman" w:hAnsi="Times New Roman" w:cs="Helvetica"/>
          <w:b/>
          <w:szCs w:val="20"/>
        </w:rPr>
        <w:t>John B. Stetson Charter School</w:t>
      </w:r>
      <w:r w:rsidR="005F6420">
        <w:rPr>
          <w:rFonts w:ascii="Times New Roman" w:hAnsi="Times New Roman" w:cs="Helvetica"/>
          <w:szCs w:val="20"/>
        </w:rPr>
        <w:t>, Fall 2013-Present</w:t>
      </w:r>
      <w:r w:rsidR="00547886">
        <w:rPr>
          <w:rFonts w:ascii="Times New Roman" w:hAnsi="Times New Roman" w:cs="Helvetica"/>
          <w:szCs w:val="20"/>
        </w:rPr>
        <w:t xml:space="preserve">             </w:t>
      </w:r>
      <w:r w:rsidR="00BA5611" w:rsidRPr="00D234C5">
        <w:rPr>
          <w:rFonts w:ascii="Times New Roman" w:hAnsi="Times New Roman" w:cs="Helvetica"/>
          <w:sz w:val="22"/>
          <w:szCs w:val="32"/>
        </w:rPr>
        <w:t xml:space="preserve">Kensington, </w:t>
      </w:r>
      <w:r w:rsidR="0004452F" w:rsidRPr="00D234C5">
        <w:rPr>
          <w:rFonts w:ascii="Times New Roman" w:hAnsi="Times New Roman" w:cs="Helvetica"/>
          <w:sz w:val="22"/>
          <w:szCs w:val="32"/>
        </w:rPr>
        <w:t>Philadelphia, Pennsylvania</w:t>
      </w:r>
    </w:p>
    <w:p w:rsidR="00AE67FE" w:rsidRPr="00A23BE9" w:rsidRDefault="00AE67FE" w:rsidP="00AE67FE">
      <w:pPr>
        <w:spacing w:after="0"/>
        <w:rPr>
          <w:rFonts w:ascii="Times New Roman" w:hAnsi="Times New Roman" w:cs="Helvetica"/>
          <w:sz w:val="4"/>
          <w:szCs w:val="4"/>
        </w:rPr>
      </w:pPr>
      <w:r w:rsidRPr="00547886">
        <w:rPr>
          <w:rFonts w:ascii="Times New Roman" w:hAnsi="Times New Roman" w:cs="Helvetica"/>
          <w:i/>
        </w:rPr>
        <w:t>6</w:t>
      </w:r>
      <w:r w:rsidRPr="00547886">
        <w:rPr>
          <w:rFonts w:ascii="Times New Roman" w:hAnsi="Times New Roman" w:cs="Helvetica"/>
          <w:i/>
          <w:vertAlign w:val="superscript"/>
        </w:rPr>
        <w:t>th</w:t>
      </w:r>
      <w:r>
        <w:rPr>
          <w:rFonts w:ascii="Times New Roman" w:hAnsi="Times New Roman" w:cs="Helvetica"/>
          <w:i/>
        </w:rPr>
        <w:t xml:space="preserve"> Grade Social Studies</w:t>
      </w:r>
      <w:r>
        <w:rPr>
          <w:rFonts w:ascii="Times New Roman" w:hAnsi="Times New Roman" w:cs="Helvetica"/>
        </w:rPr>
        <w:tab/>
      </w:r>
      <w:r>
        <w:rPr>
          <w:rFonts w:ascii="Times New Roman" w:hAnsi="Times New Roman" w:cs="Helvetica"/>
        </w:rPr>
        <w:tab/>
      </w:r>
      <w:r>
        <w:rPr>
          <w:rFonts w:ascii="Times New Roman" w:hAnsi="Times New Roman" w:cs="Helvetica"/>
        </w:rPr>
        <w:tab/>
      </w:r>
      <w:r>
        <w:rPr>
          <w:rFonts w:ascii="Times New Roman" w:hAnsi="Times New Roman" w:cs="Helvetica"/>
        </w:rPr>
        <w:tab/>
      </w:r>
      <w:r>
        <w:rPr>
          <w:rFonts w:ascii="Times New Roman" w:hAnsi="Times New Roman" w:cs="Helvetica"/>
        </w:rPr>
        <w:tab/>
      </w:r>
      <w:r>
        <w:rPr>
          <w:rFonts w:ascii="Times New Roman" w:hAnsi="Times New Roman" w:cs="Helvetica"/>
        </w:rPr>
        <w:tab/>
        <w:t xml:space="preserve">   </w:t>
      </w:r>
      <w:r>
        <w:rPr>
          <w:rFonts w:ascii="Times New Roman" w:hAnsi="Times New Roman" w:cs="Helvetica"/>
        </w:rPr>
        <w:tab/>
        <w:t xml:space="preserve">      Fall 2014- Present</w:t>
      </w:r>
      <w:r>
        <w:rPr>
          <w:rFonts w:ascii="Times New Roman" w:hAnsi="Times New Roman" w:cs="Helvetica"/>
        </w:rPr>
        <w:br/>
      </w:r>
    </w:p>
    <w:p w:rsidR="00AE67FE" w:rsidRPr="00AE67FE" w:rsidRDefault="00F051CC" w:rsidP="00AE67FE">
      <w:pPr>
        <w:spacing w:after="0"/>
        <w:rPr>
          <w:rFonts w:ascii="Times New Roman" w:hAnsi="Times New Roman" w:cs="Helvetica"/>
          <w:i/>
          <w:sz w:val="20"/>
        </w:rPr>
      </w:pPr>
      <w:r>
        <w:rPr>
          <w:rFonts w:ascii="Times New Roman" w:hAnsi="Times New Roman" w:cs="Helvetica"/>
        </w:rPr>
        <w:t>World Cultures &amp; Geography</w:t>
      </w:r>
      <w:r w:rsidR="00AE67FE">
        <w:rPr>
          <w:rFonts w:ascii="Times New Roman" w:hAnsi="Times New Roman" w:cs="Helvetica"/>
        </w:rPr>
        <w:t xml:space="preserve">: </w:t>
      </w:r>
      <w:r w:rsidR="006E19B0" w:rsidRPr="006E19B0">
        <w:rPr>
          <w:rFonts w:ascii="Times New Roman" w:hAnsi="Times New Roman" w:cs="Helvetica"/>
          <w:sz w:val="20"/>
          <w:szCs w:val="20"/>
        </w:rPr>
        <w:t xml:space="preserve">Moved to this grade level as the group lead implementing the triad teaching approach.  </w:t>
      </w:r>
      <w:r w:rsidR="00AE67FE" w:rsidRPr="0035118B">
        <w:rPr>
          <w:rFonts w:ascii="Times New Roman" w:hAnsi="Times New Roman" w:cs="Helvetica"/>
          <w:sz w:val="20"/>
          <w:szCs w:val="20"/>
        </w:rPr>
        <w:t>Experie</w:t>
      </w:r>
      <w:r w:rsidR="00AE67FE">
        <w:rPr>
          <w:rFonts w:ascii="Times New Roman" w:hAnsi="Times New Roman" w:cs="Helvetica"/>
          <w:sz w:val="20"/>
          <w:szCs w:val="32"/>
        </w:rPr>
        <w:t xml:space="preserve">nce similar to the year prior as far as student population base but was able to improve </w:t>
      </w:r>
      <w:r w:rsidR="0035118B">
        <w:rPr>
          <w:rFonts w:ascii="Times New Roman" w:hAnsi="Times New Roman" w:cs="Helvetica"/>
          <w:sz w:val="20"/>
          <w:szCs w:val="32"/>
        </w:rPr>
        <w:t>up</w:t>
      </w:r>
      <w:r w:rsidR="00AE67FE">
        <w:rPr>
          <w:rFonts w:ascii="Times New Roman" w:hAnsi="Times New Roman" w:cs="Helvetica"/>
          <w:sz w:val="20"/>
          <w:szCs w:val="32"/>
        </w:rPr>
        <w:t xml:space="preserve">on different skills within the classroom.  Classroom management strategies were put in place through a reward ticket system.  Multiple teaching strategies were improved upon and perfected </w:t>
      </w:r>
      <w:r w:rsidR="00AE67FE" w:rsidRPr="006D1720">
        <w:rPr>
          <w:rFonts w:ascii="Times New Roman" w:hAnsi="Times New Roman" w:cs="Helvetica"/>
          <w:sz w:val="20"/>
          <w:szCs w:val="20"/>
        </w:rPr>
        <w:t xml:space="preserve">such as cause and effect, small group instruction, as well as incorporating other subjects into the classroom.  </w:t>
      </w:r>
      <w:r w:rsidR="00AE67FE">
        <w:rPr>
          <w:rFonts w:ascii="Times New Roman" w:hAnsi="Times New Roman" w:cs="Helvetica"/>
          <w:sz w:val="20"/>
          <w:szCs w:val="20"/>
        </w:rPr>
        <w:t>Lead the 6</w:t>
      </w:r>
      <w:r w:rsidR="00AE67FE" w:rsidRPr="00E46F1B">
        <w:rPr>
          <w:rFonts w:ascii="Times New Roman" w:hAnsi="Times New Roman" w:cs="Helvetica"/>
          <w:sz w:val="20"/>
          <w:szCs w:val="20"/>
          <w:vertAlign w:val="superscript"/>
        </w:rPr>
        <w:t>th</w:t>
      </w:r>
      <w:r w:rsidR="00AE67FE">
        <w:rPr>
          <w:rFonts w:ascii="Times New Roman" w:hAnsi="Times New Roman" w:cs="Helvetica"/>
          <w:sz w:val="20"/>
          <w:szCs w:val="20"/>
        </w:rPr>
        <w:t xml:space="preserve"> grade Social Studies team in planning and lesson development for instruction.  Employed technology through the use of a smart board and discovery learning with laptops</w:t>
      </w:r>
      <w:r w:rsidR="00E853CF">
        <w:rPr>
          <w:rFonts w:ascii="Times New Roman" w:hAnsi="Times New Roman" w:cs="Helvetica"/>
          <w:sz w:val="20"/>
          <w:szCs w:val="20"/>
        </w:rPr>
        <w:t xml:space="preserve"> involving the students by getting them out of their seats with peer to peer support. </w:t>
      </w:r>
      <w:r w:rsidR="00AE67FE">
        <w:rPr>
          <w:rFonts w:ascii="Times New Roman" w:hAnsi="Times New Roman" w:cs="Helvetica"/>
          <w:sz w:val="20"/>
          <w:szCs w:val="20"/>
        </w:rPr>
        <w:br/>
      </w:r>
    </w:p>
    <w:p w:rsidR="002C7CD5" w:rsidRPr="00B34762" w:rsidRDefault="005F6420" w:rsidP="001E080E">
      <w:pPr>
        <w:spacing w:after="0"/>
        <w:rPr>
          <w:rFonts w:ascii="Times New Roman" w:hAnsi="Times New Roman" w:cs="Helvetica"/>
          <w:sz w:val="4"/>
          <w:szCs w:val="4"/>
        </w:rPr>
      </w:pPr>
      <w:r w:rsidRPr="00547886">
        <w:rPr>
          <w:rFonts w:ascii="Times New Roman" w:hAnsi="Times New Roman" w:cs="Helvetica"/>
          <w:i/>
        </w:rPr>
        <w:t>8</w:t>
      </w:r>
      <w:r w:rsidRPr="00547886">
        <w:rPr>
          <w:rFonts w:ascii="Times New Roman" w:hAnsi="Times New Roman" w:cs="Helvetica"/>
          <w:i/>
          <w:vertAlign w:val="superscript"/>
        </w:rPr>
        <w:t>th</w:t>
      </w:r>
      <w:r w:rsidR="002C7CD5">
        <w:rPr>
          <w:rFonts w:ascii="Times New Roman" w:hAnsi="Times New Roman" w:cs="Helvetica"/>
          <w:i/>
        </w:rPr>
        <w:t xml:space="preserve"> Grade Social Studies</w:t>
      </w:r>
      <w:r w:rsidR="002C7CD5">
        <w:rPr>
          <w:rFonts w:ascii="Times New Roman" w:hAnsi="Times New Roman" w:cs="Helvetica"/>
        </w:rPr>
        <w:tab/>
      </w:r>
      <w:r w:rsidR="002C7CD5">
        <w:rPr>
          <w:rFonts w:ascii="Times New Roman" w:hAnsi="Times New Roman" w:cs="Helvetica"/>
        </w:rPr>
        <w:tab/>
      </w:r>
      <w:r w:rsidR="002C7CD5">
        <w:rPr>
          <w:rFonts w:ascii="Times New Roman" w:hAnsi="Times New Roman" w:cs="Helvetica"/>
        </w:rPr>
        <w:tab/>
      </w:r>
      <w:r w:rsidR="002C7CD5">
        <w:rPr>
          <w:rFonts w:ascii="Times New Roman" w:hAnsi="Times New Roman" w:cs="Helvetica"/>
        </w:rPr>
        <w:tab/>
      </w:r>
      <w:r w:rsidR="002C7CD5">
        <w:rPr>
          <w:rFonts w:ascii="Times New Roman" w:hAnsi="Times New Roman" w:cs="Helvetica"/>
        </w:rPr>
        <w:tab/>
      </w:r>
      <w:r w:rsidR="002C7CD5">
        <w:rPr>
          <w:rFonts w:ascii="Times New Roman" w:hAnsi="Times New Roman" w:cs="Helvetica"/>
        </w:rPr>
        <w:tab/>
        <w:t xml:space="preserve">       Fall 2013-Summer 2014</w:t>
      </w:r>
      <w:r w:rsidR="00B34762">
        <w:rPr>
          <w:rFonts w:ascii="Times New Roman" w:hAnsi="Times New Roman" w:cs="Helvetica"/>
        </w:rPr>
        <w:br/>
      </w:r>
    </w:p>
    <w:p w:rsidR="00E279E4" w:rsidRPr="00AE67FE" w:rsidRDefault="00122335" w:rsidP="001E080E">
      <w:pPr>
        <w:spacing w:after="0"/>
        <w:rPr>
          <w:rFonts w:ascii="Times New Roman" w:hAnsi="Times New Roman" w:cs="Helvetica"/>
          <w:sz w:val="22"/>
          <w:szCs w:val="32"/>
        </w:rPr>
      </w:pPr>
      <w:r w:rsidRPr="002C7CD5">
        <w:rPr>
          <w:rFonts w:ascii="Times New Roman" w:hAnsi="Times New Roman" w:cs="Helvetica"/>
        </w:rPr>
        <w:t>American History, from th</w:t>
      </w:r>
      <w:r w:rsidR="002C7CD5" w:rsidRPr="002C7CD5">
        <w:rPr>
          <w:rFonts w:ascii="Times New Roman" w:hAnsi="Times New Roman" w:cs="Helvetica"/>
        </w:rPr>
        <w:t>e Reconstruction to the Present</w:t>
      </w:r>
      <w:r w:rsidR="00B34762">
        <w:rPr>
          <w:rFonts w:ascii="Times New Roman" w:hAnsi="Times New Roman" w:cs="Helvetica"/>
          <w:sz w:val="22"/>
          <w:szCs w:val="32"/>
        </w:rPr>
        <w:t xml:space="preserve">: </w:t>
      </w:r>
      <w:r w:rsidRPr="005D0B96">
        <w:rPr>
          <w:rFonts w:ascii="Times New Roman" w:hAnsi="Times New Roman" w:cs="Helvetica"/>
          <w:sz w:val="20"/>
          <w:szCs w:val="20"/>
        </w:rPr>
        <w:t>Worked with students of all levels</w:t>
      </w:r>
      <w:r w:rsidR="002A15E7" w:rsidRPr="005D0B96">
        <w:rPr>
          <w:rFonts w:ascii="Times New Roman" w:hAnsi="Times New Roman" w:cs="Helvetica"/>
          <w:sz w:val="20"/>
          <w:szCs w:val="20"/>
        </w:rPr>
        <w:t>:</w:t>
      </w:r>
      <w:r w:rsidRPr="005D0B96">
        <w:rPr>
          <w:rFonts w:ascii="Times New Roman" w:hAnsi="Times New Roman" w:cs="Helvetica"/>
          <w:sz w:val="20"/>
          <w:szCs w:val="20"/>
        </w:rPr>
        <w:t xml:space="preserve">  </w:t>
      </w:r>
      <w:r w:rsidR="002A15E7" w:rsidRPr="005D0B96">
        <w:rPr>
          <w:rFonts w:ascii="Times New Roman" w:hAnsi="Times New Roman" w:cs="Helvetica"/>
          <w:sz w:val="20"/>
          <w:szCs w:val="20"/>
        </w:rPr>
        <w:t>E</w:t>
      </w:r>
      <w:r w:rsidRPr="005D0B96">
        <w:rPr>
          <w:rFonts w:ascii="Times New Roman" w:hAnsi="Times New Roman" w:cs="Helvetica"/>
          <w:sz w:val="20"/>
          <w:szCs w:val="20"/>
        </w:rPr>
        <w:t>LL students, s</w:t>
      </w:r>
      <w:r w:rsidR="002A15E7" w:rsidRPr="005D0B96">
        <w:rPr>
          <w:rFonts w:ascii="Times New Roman" w:hAnsi="Times New Roman" w:cs="Helvetica"/>
          <w:sz w:val="20"/>
          <w:szCs w:val="20"/>
        </w:rPr>
        <w:t>tudents</w:t>
      </w:r>
      <w:r w:rsidR="002E1417" w:rsidRPr="005D0B96">
        <w:rPr>
          <w:rFonts w:ascii="Times New Roman" w:hAnsi="Times New Roman" w:cs="Helvetica"/>
          <w:sz w:val="20"/>
          <w:szCs w:val="20"/>
        </w:rPr>
        <w:t xml:space="preserve"> with IEP’s</w:t>
      </w:r>
      <w:r w:rsidRPr="005D0B96">
        <w:rPr>
          <w:rFonts w:ascii="Times New Roman" w:hAnsi="Times New Roman" w:cs="Helvetica"/>
          <w:sz w:val="20"/>
          <w:szCs w:val="20"/>
        </w:rPr>
        <w:t>, as well as higher level thinking students</w:t>
      </w:r>
      <w:r w:rsidR="00E94C2F" w:rsidRPr="005D0B96">
        <w:rPr>
          <w:rFonts w:ascii="Times New Roman" w:hAnsi="Times New Roman" w:cs="Helvetica"/>
          <w:sz w:val="20"/>
          <w:szCs w:val="20"/>
        </w:rPr>
        <w:t xml:space="preserve"> in an inclusion based setting</w:t>
      </w:r>
      <w:r w:rsidR="005E67F4">
        <w:rPr>
          <w:rFonts w:ascii="Times New Roman" w:hAnsi="Times New Roman" w:cs="Helvetica"/>
          <w:sz w:val="20"/>
          <w:szCs w:val="20"/>
        </w:rPr>
        <w:t>,</w:t>
      </w:r>
      <w:r w:rsidR="005D0B96">
        <w:rPr>
          <w:rFonts w:ascii="Times New Roman" w:hAnsi="Times New Roman" w:cs="Helvetica"/>
          <w:sz w:val="20"/>
          <w:szCs w:val="20"/>
        </w:rPr>
        <w:t xml:space="preserve"> having to differentiate to adjust for all the different levels. </w:t>
      </w:r>
      <w:r w:rsidRPr="005D0B96">
        <w:rPr>
          <w:rFonts w:ascii="Times New Roman" w:hAnsi="Times New Roman" w:cs="Helvetica"/>
          <w:sz w:val="20"/>
          <w:szCs w:val="20"/>
        </w:rPr>
        <w:t>Base</w:t>
      </w:r>
      <w:r w:rsidR="00E94C2F" w:rsidRPr="005D0B96">
        <w:rPr>
          <w:rFonts w:ascii="Times New Roman" w:hAnsi="Times New Roman" w:cs="Helvetica"/>
          <w:sz w:val="20"/>
          <w:szCs w:val="20"/>
        </w:rPr>
        <w:t>d</w:t>
      </w:r>
      <w:r w:rsidRPr="005D0B96">
        <w:rPr>
          <w:rFonts w:ascii="Times New Roman" w:hAnsi="Times New Roman" w:cs="Helvetica"/>
          <w:sz w:val="20"/>
          <w:szCs w:val="20"/>
        </w:rPr>
        <w:t xml:space="preserve"> lessons </w:t>
      </w:r>
      <w:r w:rsidR="002A15E7" w:rsidRPr="005D0B96">
        <w:rPr>
          <w:rFonts w:ascii="Times New Roman" w:hAnsi="Times New Roman" w:cs="Helvetica"/>
          <w:sz w:val="20"/>
          <w:szCs w:val="20"/>
        </w:rPr>
        <w:t>on</w:t>
      </w:r>
      <w:r w:rsidRPr="005D0B96">
        <w:rPr>
          <w:rFonts w:ascii="Times New Roman" w:hAnsi="Times New Roman" w:cs="Helvetica"/>
          <w:sz w:val="20"/>
          <w:szCs w:val="20"/>
        </w:rPr>
        <w:t xml:space="preserve"> student interaction and l</w:t>
      </w:r>
      <w:r w:rsidR="00E94C2F" w:rsidRPr="005D0B96">
        <w:rPr>
          <w:rFonts w:ascii="Times New Roman" w:hAnsi="Times New Roman" w:cs="Helvetica"/>
          <w:sz w:val="20"/>
          <w:szCs w:val="20"/>
        </w:rPr>
        <w:t>iteracy strategies as</w:t>
      </w:r>
      <w:r w:rsidR="002A15E7" w:rsidRPr="005D0B96">
        <w:rPr>
          <w:rFonts w:ascii="Times New Roman" w:hAnsi="Times New Roman" w:cs="Helvetica"/>
          <w:sz w:val="20"/>
          <w:szCs w:val="20"/>
        </w:rPr>
        <w:t xml:space="preserve"> much as </w:t>
      </w:r>
      <w:r w:rsidR="00E94C2F" w:rsidRPr="005D0B96">
        <w:rPr>
          <w:rFonts w:ascii="Times New Roman" w:hAnsi="Times New Roman" w:cs="Helvetica"/>
          <w:sz w:val="20"/>
          <w:szCs w:val="20"/>
        </w:rPr>
        <w:t xml:space="preserve">possible to promote improvement </w:t>
      </w:r>
      <w:r w:rsidR="00E853CF">
        <w:rPr>
          <w:rFonts w:ascii="Times New Roman" w:hAnsi="Times New Roman" w:cs="Helvetica"/>
          <w:sz w:val="20"/>
          <w:szCs w:val="20"/>
        </w:rPr>
        <w:t>from a 5</w:t>
      </w:r>
      <w:r w:rsidR="00E853CF" w:rsidRPr="00E853CF">
        <w:rPr>
          <w:rFonts w:ascii="Times New Roman" w:hAnsi="Times New Roman" w:cs="Helvetica"/>
          <w:sz w:val="20"/>
          <w:szCs w:val="20"/>
          <w:vertAlign w:val="superscript"/>
        </w:rPr>
        <w:t>th</w:t>
      </w:r>
      <w:r w:rsidR="00E853CF">
        <w:rPr>
          <w:rFonts w:ascii="Times New Roman" w:hAnsi="Times New Roman" w:cs="Helvetica"/>
          <w:sz w:val="20"/>
          <w:szCs w:val="20"/>
        </w:rPr>
        <w:t xml:space="preserve"> grade reading level </w:t>
      </w:r>
      <w:r w:rsidR="002A15E7" w:rsidRPr="005D0B96">
        <w:rPr>
          <w:rFonts w:ascii="Times New Roman" w:hAnsi="Times New Roman" w:cs="Helvetica"/>
          <w:sz w:val="20"/>
          <w:szCs w:val="20"/>
        </w:rPr>
        <w:t>in order to</w:t>
      </w:r>
      <w:r w:rsidR="00C86123" w:rsidRPr="005D0B96">
        <w:rPr>
          <w:rFonts w:ascii="Times New Roman" w:hAnsi="Times New Roman" w:cs="Helvetica"/>
          <w:sz w:val="20"/>
          <w:szCs w:val="20"/>
        </w:rPr>
        <w:t xml:space="preserve"> reach </w:t>
      </w:r>
      <w:r w:rsidR="00E853CF">
        <w:rPr>
          <w:rFonts w:ascii="Times New Roman" w:hAnsi="Times New Roman" w:cs="Helvetica"/>
          <w:sz w:val="20"/>
          <w:szCs w:val="20"/>
        </w:rPr>
        <w:t>8</w:t>
      </w:r>
      <w:r w:rsidR="00E853CF" w:rsidRPr="00E853CF">
        <w:rPr>
          <w:rFonts w:ascii="Times New Roman" w:hAnsi="Times New Roman" w:cs="Helvetica"/>
          <w:sz w:val="20"/>
          <w:szCs w:val="20"/>
          <w:vertAlign w:val="superscript"/>
        </w:rPr>
        <w:t>th</w:t>
      </w:r>
      <w:r w:rsidR="00E853CF">
        <w:rPr>
          <w:rFonts w:ascii="Times New Roman" w:hAnsi="Times New Roman" w:cs="Helvetica"/>
          <w:sz w:val="20"/>
          <w:szCs w:val="20"/>
        </w:rPr>
        <w:t xml:space="preserve"> </w:t>
      </w:r>
      <w:r w:rsidR="00C86123" w:rsidRPr="005D0B96">
        <w:rPr>
          <w:rFonts w:ascii="Times New Roman" w:hAnsi="Times New Roman" w:cs="Helvetica"/>
          <w:sz w:val="20"/>
          <w:szCs w:val="20"/>
        </w:rPr>
        <w:t>grade level reading</w:t>
      </w:r>
      <w:ins w:id="1" w:author="Meghan Forlini" w:date="2015-03-30T20:21:00Z">
        <w:r w:rsidR="00E853CF">
          <w:rPr>
            <w:rFonts w:ascii="Times New Roman" w:hAnsi="Times New Roman" w:cs="Helvetica"/>
            <w:sz w:val="20"/>
            <w:szCs w:val="20"/>
          </w:rPr>
          <w:t xml:space="preserve"> </w:t>
        </w:r>
      </w:ins>
      <w:r w:rsidR="00C86123" w:rsidRPr="005D0B96">
        <w:rPr>
          <w:rFonts w:ascii="Times New Roman" w:hAnsi="Times New Roman" w:cs="Helvetica"/>
          <w:sz w:val="20"/>
          <w:szCs w:val="20"/>
        </w:rPr>
        <w:t xml:space="preserve">  While working</w:t>
      </w:r>
      <w:r w:rsidR="00454A7F" w:rsidRPr="005D0B96">
        <w:rPr>
          <w:rFonts w:ascii="Times New Roman" w:hAnsi="Times New Roman" w:cs="Helvetica"/>
          <w:sz w:val="20"/>
          <w:szCs w:val="20"/>
        </w:rPr>
        <w:t xml:space="preserve"> in a collaborative environment</w:t>
      </w:r>
      <w:r w:rsidR="00C86123" w:rsidRPr="005D0B96">
        <w:rPr>
          <w:rFonts w:ascii="Times New Roman" w:hAnsi="Times New Roman" w:cs="Helvetica"/>
          <w:sz w:val="20"/>
          <w:szCs w:val="20"/>
        </w:rPr>
        <w:t xml:space="preserve"> in a triad of teachers, </w:t>
      </w:r>
      <w:r w:rsidR="00454A7F" w:rsidRPr="005D0B96">
        <w:rPr>
          <w:rFonts w:ascii="Times New Roman" w:hAnsi="Times New Roman" w:cs="Helvetica"/>
          <w:sz w:val="20"/>
          <w:szCs w:val="20"/>
        </w:rPr>
        <w:t>teamwork</w:t>
      </w:r>
      <w:r w:rsidR="00C86123" w:rsidRPr="005D0B96">
        <w:rPr>
          <w:rFonts w:ascii="Times New Roman" w:hAnsi="Times New Roman" w:cs="Helvetica"/>
          <w:sz w:val="20"/>
          <w:szCs w:val="20"/>
        </w:rPr>
        <w:t xml:space="preserve"> was a must, to be able to teach lessons t</w:t>
      </w:r>
      <w:r w:rsidR="00454A7F" w:rsidRPr="005D0B96">
        <w:rPr>
          <w:rFonts w:ascii="Times New Roman" w:hAnsi="Times New Roman" w:cs="Helvetica"/>
          <w:sz w:val="20"/>
          <w:szCs w:val="20"/>
        </w:rPr>
        <w:t>hat connected between different contents.</w:t>
      </w:r>
      <w:r w:rsidR="007C39F7" w:rsidRPr="005D0B96">
        <w:rPr>
          <w:rFonts w:ascii="Times New Roman" w:hAnsi="Times New Roman" w:cs="Helvetica"/>
          <w:sz w:val="20"/>
          <w:szCs w:val="20"/>
        </w:rPr>
        <w:t xml:space="preserve">  Classroom management skills were quickly acquired and were put in place every day, through a </w:t>
      </w:r>
      <w:r w:rsidR="009510D7">
        <w:rPr>
          <w:rFonts w:ascii="Times New Roman" w:hAnsi="Times New Roman" w:cs="Helvetica"/>
          <w:sz w:val="20"/>
          <w:szCs w:val="20"/>
        </w:rPr>
        <w:t xml:space="preserve">positive rewards reinforcement system based on points for appropriate behavior.  </w:t>
      </w:r>
      <w:r w:rsidR="008F52DB">
        <w:rPr>
          <w:rFonts w:ascii="Times New Roman" w:hAnsi="Times New Roman" w:cs="Helvetica"/>
          <w:sz w:val="20"/>
          <w:szCs w:val="32"/>
        </w:rPr>
        <w:br/>
      </w:r>
    </w:p>
    <w:p w:rsidR="00B55CCB" w:rsidRPr="00547886" w:rsidRDefault="00547886" w:rsidP="001E080E">
      <w:p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Upper Moreland High School</w:t>
      </w:r>
      <w:r w:rsidR="008B4491" w:rsidRPr="00547886">
        <w:rPr>
          <w:rFonts w:ascii="Times New Roman" w:hAnsi="Times New Roman"/>
          <w:szCs w:val="20"/>
        </w:rPr>
        <w:t>,</w:t>
      </w:r>
      <w:r w:rsidR="008B4491" w:rsidRPr="00D234C5">
        <w:rPr>
          <w:rFonts w:ascii="Times New Roman" w:hAnsi="Times New Roman"/>
          <w:b/>
          <w:szCs w:val="20"/>
        </w:rPr>
        <w:t xml:space="preserve"> </w:t>
      </w:r>
      <w:r w:rsidR="008B4491" w:rsidRPr="00D234C5">
        <w:rPr>
          <w:rFonts w:ascii="Times New Roman" w:hAnsi="Times New Roman"/>
          <w:szCs w:val="20"/>
        </w:rPr>
        <w:t>Spring 2013</w:t>
      </w:r>
      <w:r>
        <w:rPr>
          <w:rFonts w:ascii="Times New Roman" w:hAnsi="Times New Roman"/>
          <w:szCs w:val="20"/>
        </w:rPr>
        <w:t xml:space="preserve">                               </w:t>
      </w:r>
      <w:r w:rsidR="007D07FA" w:rsidRPr="00D234C5">
        <w:rPr>
          <w:rFonts w:ascii="Times New Roman" w:hAnsi="Times New Roman"/>
          <w:sz w:val="22"/>
        </w:rPr>
        <w:t>M</w:t>
      </w:r>
      <w:r>
        <w:rPr>
          <w:rFonts w:ascii="Times New Roman" w:hAnsi="Times New Roman"/>
          <w:sz w:val="22"/>
        </w:rPr>
        <w:t>ontgomery County, Pennsylvania</w:t>
      </w:r>
      <w:r>
        <w:rPr>
          <w:rFonts w:ascii="Times New Roman" w:hAnsi="Times New Roman"/>
          <w:sz w:val="22"/>
        </w:rPr>
        <w:br/>
      </w:r>
      <w:r w:rsidRPr="00547886">
        <w:rPr>
          <w:rFonts w:ascii="Times New Roman" w:hAnsi="Times New Roman"/>
          <w:i/>
          <w:sz w:val="22"/>
        </w:rPr>
        <w:t>Student Teaching</w:t>
      </w:r>
    </w:p>
    <w:p w:rsidR="006F3BA7" w:rsidRDefault="00B55CCB" w:rsidP="001E080E">
      <w:pPr>
        <w:spacing w:after="0"/>
        <w:rPr>
          <w:rFonts w:ascii="Times New Roman" w:hAnsi="Times New Roman"/>
          <w:sz w:val="20"/>
          <w:szCs w:val="20"/>
        </w:rPr>
      </w:pPr>
      <w:r w:rsidRPr="00364250">
        <w:rPr>
          <w:rFonts w:ascii="Times New Roman" w:hAnsi="Times New Roman"/>
          <w:sz w:val="20"/>
          <w:szCs w:val="20"/>
        </w:rPr>
        <w:t xml:space="preserve">Designed and </w:t>
      </w:r>
      <w:r w:rsidR="00A850D8">
        <w:rPr>
          <w:rFonts w:ascii="Times New Roman" w:hAnsi="Times New Roman"/>
          <w:sz w:val="20"/>
          <w:szCs w:val="20"/>
        </w:rPr>
        <w:t>executed</w:t>
      </w:r>
      <w:r w:rsidR="00A850D8" w:rsidRPr="00364250">
        <w:rPr>
          <w:rFonts w:ascii="Times New Roman" w:hAnsi="Times New Roman"/>
          <w:sz w:val="20"/>
          <w:szCs w:val="20"/>
        </w:rPr>
        <w:t xml:space="preserve"> </w:t>
      </w:r>
      <w:r w:rsidRPr="00364250">
        <w:rPr>
          <w:rFonts w:ascii="Times New Roman" w:hAnsi="Times New Roman"/>
          <w:sz w:val="20"/>
          <w:szCs w:val="20"/>
        </w:rPr>
        <w:t>lesson</w:t>
      </w:r>
      <w:r w:rsidR="00CD5006" w:rsidRPr="00364250">
        <w:rPr>
          <w:rFonts w:ascii="Times New Roman" w:hAnsi="Times New Roman"/>
          <w:sz w:val="20"/>
          <w:szCs w:val="20"/>
        </w:rPr>
        <w:t xml:space="preserve"> plan</w:t>
      </w:r>
      <w:r w:rsidRPr="00364250">
        <w:rPr>
          <w:rFonts w:ascii="Times New Roman" w:hAnsi="Times New Roman"/>
          <w:sz w:val="20"/>
          <w:szCs w:val="20"/>
        </w:rPr>
        <w:t>s in United States History for 11</w:t>
      </w:r>
      <w:r w:rsidRPr="00364250">
        <w:rPr>
          <w:rFonts w:ascii="Times New Roman" w:hAnsi="Times New Roman"/>
          <w:sz w:val="20"/>
          <w:szCs w:val="20"/>
          <w:vertAlign w:val="superscript"/>
        </w:rPr>
        <w:t>th</w:t>
      </w:r>
      <w:r w:rsidRPr="00364250">
        <w:rPr>
          <w:rFonts w:ascii="Times New Roman" w:hAnsi="Times New Roman"/>
          <w:sz w:val="20"/>
          <w:szCs w:val="20"/>
        </w:rPr>
        <w:t xml:space="preserve"> grade students at an honors and college preparatory level.</w:t>
      </w:r>
      <w:r w:rsidR="00CD5006" w:rsidRPr="00364250">
        <w:rPr>
          <w:rFonts w:ascii="Times New Roman" w:hAnsi="Times New Roman"/>
          <w:sz w:val="20"/>
          <w:szCs w:val="20"/>
        </w:rPr>
        <w:t xml:space="preserve">  Lessons included student taught, different instructional strategies,</w:t>
      </w:r>
      <w:r w:rsidR="00D5389C">
        <w:rPr>
          <w:rFonts w:ascii="Times New Roman" w:hAnsi="Times New Roman"/>
          <w:sz w:val="20"/>
          <w:szCs w:val="20"/>
        </w:rPr>
        <w:t xml:space="preserve"> </w:t>
      </w:r>
      <w:r w:rsidR="0074789B" w:rsidRPr="00364250">
        <w:rPr>
          <w:rFonts w:ascii="Times New Roman" w:hAnsi="Times New Roman"/>
          <w:sz w:val="20"/>
          <w:szCs w:val="20"/>
        </w:rPr>
        <w:t xml:space="preserve">and </w:t>
      </w:r>
      <w:r w:rsidR="00303FE2" w:rsidRPr="00364250">
        <w:rPr>
          <w:rFonts w:ascii="Times New Roman" w:hAnsi="Times New Roman"/>
          <w:sz w:val="20"/>
          <w:szCs w:val="20"/>
        </w:rPr>
        <w:t xml:space="preserve">reading strategies.  </w:t>
      </w:r>
      <w:r w:rsidR="00D5389C">
        <w:rPr>
          <w:rFonts w:ascii="Times New Roman" w:hAnsi="Times New Roman"/>
          <w:sz w:val="20"/>
          <w:szCs w:val="20"/>
        </w:rPr>
        <w:t xml:space="preserve">Other lessons include technology based lessons with checkpoint quizzes with individual students responding throughout the lesson using handheld devices. </w:t>
      </w:r>
      <w:r w:rsidR="004D7F40" w:rsidRPr="00364250">
        <w:rPr>
          <w:rFonts w:ascii="Times New Roman" w:hAnsi="Times New Roman"/>
          <w:sz w:val="20"/>
          <w:szCs w:val="20"/>
        </w:rPr>
        <w:t xml:space="preserve">Had the opportunity to work with an experienced Co-op who helped me to develop comfort level in as well as helped to add additional resources to use within the lesson. </w:t>
      </w:r>
      <w:r w:rsidR="0052038C" w:rsidRPr="00364250">
        <w:rPr>
          <w:rFonts w:ascii="Times New Roman" w:hAnsi="Times New Roman"/>
          <w:sz w:val="20"/>
          <w:szCs w:val="20"/>
        </w:rPr>
        <w:t>Assumed full responsibility</w:t>
      </w:r>
      <w:r w:rsidR="002A15E7" w:rsidRPr="00364250">
        <w:rPr>
          <w:rFonts w:ascii="Times New Roman" w:hAnsi="Times New Roman"/>
          <w:sz w:val="20"/>
          <w:szCs w:val="20"/>
        </w:rPr>
        <w:t xml:space="preserve"> </w:t>
      </w:r>
      <w:r w:rsidR="0052038C" w:rsidRPr="00364250">
        <w:rPr>
          <w:rFonts w:ascii="Times New Roman" w:hAnsi="Times New Roman"/>
          <w:sz w:val="20"/>
          <w:szCs w:val="20"/>
        </w:rPr>
        <w:t xml:space="preserve">of four class periods for a total of 8 weeks.  </w:t>
      </w:r>
    </w:p>
    <w:p w:rsidR="006F3BA7" w:rsidRDefault="006F3BA7" w:rsidP="001E080E">
      <w:pPr>
        <w:spacing w:after="0"/>
        <w:rPr>
          <w:rFonts w:ascii="Times New Roman" w:hAnsi="Times New Roman"/>
          <w:sz w:val="20"/>
          <w:szCs w:val="20"/>
        </w:rPr>
      </w:pPr>
    </w:p>
    <w:p w:rsidR="006F3BA7" w:rsidRDefault="006F3BA7" w:rsidP="001E080E">
      <w:pPr>
        <w:spacing w:after="0"/>
        <w:rPr>
          <w:rFonts w:ascii="Times New Roman" w:hAnsi="Times New Roman"/>
          <w:sz w:val="20"/>
          <w:szCs w:val="20"/>
        </w:rPr>
      </w:pPr>
    </w:p>
    <w:p w:rsidR="00A850D8" w:rsidRDefault="00A850D8" w:rsidP="001E080E">
      <w:pPr>
        <w:spacing w:after="0"/>
        <w:rPr>
          <w:rFonts w:ascii="Times New Roman" w:hAnsi="Times New Roman"/>
          <w:sz w:val="20"/>
          <w:szCs w:val="20"/>
        </w:rPr>
      </w:pPr>
    </w:p>
    <w:p w:rsidR="00C42717" w:rsidRDefault="00C42717" w:rsidP="00C42717">
      <w:pPr>
        <w:spacing w:after="0"/>
        <w:rPr>
          <w:ins w:id="2" w:author="reilly" w:date="2015-03-25T20:36:00Z"/>
          <w:rFonts w:ascii="Times New Roman" w:hAnsi="Times New Roman"/>
          <w:sz w:val="20"/>
          <w:szCs w:val="20"/>
        </w:rPr>
      </w:pPr>
    </w:p>
    <w:p w:rsidR="00F31893" w:rsidRPr="00527A8A" w:rsidRDefault="001E080E" w:rsidP="001E080E">
      <w:pPr>
        <w:spacing w:after="0"/>
        <w:rPr>
          <w:rFonts w:ascii="Times New Roman" w:hAnsi="Times New Roman"/>
          <w:b/>
        </w:rPr>
      </w:pPr>
      <w:r w:rsidRPr="00527A8A">
        <w:rPr>
          <w:rFonts w:ascii="Times New Roman" w:hAnsi="Times New Roman"/>
          <w:b/>
        </w:rPr>
        <w:t>Field Experiences</w:t>
      </w:r>
    </w:p>
    <w:p w:rsidR="009834B0" w:rsidRPr="00B724E3" w:rsidRDefault="000D5986" w:rsidP="00806C04">
      <w:pPr>
        <w:spacing w:after="0"/>
        <w:ind w:left="720" w:hanging="720"/>
        <w:rPr>
          <w:rFonts w:ascii="Times New Roman" w:hAnsi="Times New Roman"/>
          <w:sz w:val="20"/>
          <w:szCs w:val="20"/>
        </w:rPr>
      </w:pPr>
      <w:r w:rsidRPr="00B724E3">
        <w:rPr>
          <w:rFonts w:ascii="Times New Roman" w:hAnsi="Times New Roman"/>
          <w:sz w:val="20"/>
          <w:szCs w:val="20"/>
        </w:rPr>
        <w:t>Upper Moreland High School</w:t>
      </w:r>
      <w:r w:rsidR="00000378" w:rsidRPr="00B724E3">
        <w:rPr>
          <w:rFonts w:ascii="Times New Roman" w:hAnsi="Times New Roman"/>
          <w:sz w:val="20"/>
          <w:szCs w:val="20"/>
        </w:rPr>
        <w:t xml:space="preserve">, PA. </w:t>
      </w:r>
      <w:r w:rsidR="00806C04" w:rsidRPr="00B724E3">
        <w:rPr>
          <w:rFonts w:ascii="Times New Roman" w:hAnsi="Times New Roman"/>
          <w:sz w:val="20"/>
          <w:szCs w:val="20"/>
        </w:rPr>
        <w:t>Fall of 2012</w:t>
      </w:r>
      <w:r w:rsidR="00806C04">
        <w:rPr>
          <w:rFonts w:ascii="Times New Roman" w:hAnsi="Times New Roman"/>
          <w:sz w:val="20"/>
          <w:szCs w:val="20"/>
        </w:rPr>
        <w:br/>
      </w:r>
      <w:r w:rsidRPr="00B724E3">
        <w:rPr>
          <w:rFonts w:ascii="Times New Roman" w:hAnsi="Times New Roman"/>
          <w:sz w:val="20"/>
          <w:szCs w:val="20"/>
        </w:rPr>
        <w:t>Observed and took part in classroom activities.  Lead class discussions and helped to create debates for students in United States History</w:t>
      </w:r>
    </w:p>
    <w:p w:rsidR="009834B0" w:rsidRPr="00B724E3" w:rsidRDefault="00860F0C" w:rsidP="009834B0">
      <w:pPr>
        <w:spacing w:after="0"/>
        <w:rPr>
          <w:rFonts w:ascii="Times New Roman" w:hAnsi="Times New Roman"/>
          <w:sz w:val="20"/>
          <w:szCs w:val="20"/>
        </w:rPr>
      </w:pPr>
      <w:r w:rsidRPr="00B724E3">
        <w:rPr>
          <w:rFonts w:ascii="Times New Roman" w:hAnsi="Times New Roman"/>
          <w:sz w:val="20"/>
          <w:szCs w:val="20"/>
        </w:rPr>
        <w:t>Delaware Valley Charter High School</w:t>
      </w:r>
      <w:r w:rsidR="009834B0" w:rsidRPr="00B724E3">
        <w:rPr>
          <w:rFonts w:ascii="Times New Roman" w:hAnsi="Times New Roman"/>
          <w:sz w:val="20"/>
          <w:szCs w:val="20"/>
        </w:rPr>
        <w:t>, PA Fall 2011- Spring 2012</w:t>
      </w:r>
    </w:p>
    <w:p w:rsidR="002B687E" w:rsidRPr="00B724E3" w:rsidRDefault="009834B0" w:rsidP="001D4519">
      <w:pPr>
        <w:spacing w:after="0"/>
        <w:ind w:left="720"/>
        <w:rPr>
          <w:rFonts w:ascii="Times New Roman" w:hAnsi="Times New Roman"/>
          <w:sz w:val="20"/>
          <w:szCs w:val="20"/>
        </w:rPr>
      </w:pPr>
      <w:r w:rsidRPr="00B724E3">
        <w:rPr>
          <w:rFonts w:ascii="Times New Roman" w:hAnsi="Times New Roman"/>
          <w:sz w:val="20"/>
          <w:szCs w:val="20"/>
        </w:rPr>
        <w:t>O</w:t>
      </w:r>
      <w:r w:rsidR="0067461E" w:rsidRPr="00B724E3">
        <w:rPr>
          <w:rFonts w:ascii="Times New Roman" w:hAnsi="Times New Roman"/>
          <w:sz w:val="20"/>
          <w:szCs w:val="20"/>
        </w:rPr>
        <w:t xml:space="preserve">bserved </w:t>
      </w:r>
      <w:r w:rsidR="00826EFA" w:rsidRPr="00B724E3">
        <w:rPr>
          <w:rFonts w:ascii="Times New Roman" w:hAnsi="Times New Roman"/>
          <w:sz w:val="20"/>
          <w:szCs w:val="20"/>
        </w:rPr>
        <w:t xml:space="preserve">and took </w:t>
      </w:r>
      <w:r w:rsidR="00860F0C" w:rsidRPr="00B724E3">
        <w:rPr>
          <w:rFonts w:ascii="Times New Roman" w:hAnsi="Times New Roman"/>
          <w:sz w:val="20"/>
          <w:szCs w:val="20"/>
        </w:rPr>
        <w:t>part in classroom activities</w:t>
      </w:r>
      <w:r w:rsidRPr="00B724E3">
        <w:rPr>
          <w:rFonts w:ascii="Times New Roman" w:hAnsi="Times New Roman"/>
          <w:sz w:val="20"/>
          <w:szCs w:val="20"/>
        </w:rPr>
        <w:t xml:space="preserve"> focusing on African American History.</w:t>
      </w:r>
    </w:p>
    <w:p w:rsidR="002B687E" w:rsidRPr="00B724E3" w:rsidRDefault="00860F0C" w:rsidP="002B687E">
      <w:pPr>
        <w:spacing w:after="0"/>
        <w:rPr>
          <w:rFonts w:ascii="Times New Roman" w:hAnsi="Times New Roman"/>
          <w:sz w:val="20"/>
          <w:szCs w:val="20"/>
        </w:rPr>
      </w:pPr>
      <w:r w:rsidRPr="00B724E3">
        <w:rPr>
          <w:rFonts w:ascii="Times New Roman" w:hAnsi="Times New Roman"/>
          <w:sz w:val="20"/>
          <w:szCs w:val="20"/>
        </w:rPr>
        <w:t>Central High School, Philadelphia, PA Fall 2010- Spring 2011</w:t>
      </w:r>
    </w:p>
    <w:p w:rsidR="002B687E" w:rsidRPr="00B724E3" w:rsidRDefault="002B687E" w:rsidP="002B687E">
      <w:pPr>
        <w:spacing w:after="0"/>
        <w:ind w:left="720"/>
        <w:rPr>
          <w:rFonts w:ascii="Times New Roman" w:hAnsi="Times New Roman"/>
          <w:sz w:val="20"/>
          <w:szCs w:val="20"/>
        </w:rPr>
      </w:pPr>
      <w:r w:rsidRPr="00B724E3">
        <w:rPr>
          <w:rFonts w:ascii="Times New Roman" w:hAnsi="Times New Roman"/>
          <w:sz w:val="20"/>
          <w:szCs w:val="20"/>
        </w:rPr>
        <w:t xml:space="preserve">Observed an advanced placement classroom focused on United States government. </w:t>
      </w:r>
    </w:p>
    <w:p w:rsidR="002B687E" w:rsidRPr="00B724E3" w:rsidRDefault="00860F0C" w:rsidP="002B687E">
      <w:pPr>
        <w:spacing w:after="0"/>
        <w:rPr>
          <w:rFonts w:ascii="Times New Roman" w:hAnsi="Times New Roman"/>
          <w:sz w:val="20"/>
          <w:szCs w:val="20"/>
        </w:rPr>
      </w:pPr>
      <w:r w:rsidRPr="00B724E3">
        <w:rPr>
          <w:rFonts w:ascii="Times New Roman" w:hAnsi="Times New Roman"/>
          <w:sz w:val="20"/>
          <w:szCs w:val="20"/>
        </w:rPr>
        <w:t xml:space="preserve">Central High School, Philadelphia, PA </w:t>
      </w:r>
      <w:r w:rsidR="002B687E" w:rsidRPr="00B724E3">
        <w:rPr>
          <w:rFonts w:ascii="Times New Roman" w:hAnsi="Times New Roman"/>
          <w:sz w:val="20"/>
          <w:szCs w:val="20"/>
        </w:rPr>
        <w:t xml:space="preserve">Fall 2009- Spring 2010, </w:t>
      </w:r>
    </w:p>
    <w:p w:rsidR="005D21BF" w:rsidRPr="00D234C5" w:rsidRDefault="002B687E" w:rsidP="002B687E">
      <w:pPr>
        <w:spacing w:after="0"/>
        <w:ind w:left="720"/>
        <w:rPr>
          <w:rFonts w:ascii="Times New Roman" w:hAnsi="Times New Roman"/>
          <w:sz w:val="22"/>
        </w:rPr>
      </w:pPr>
      <w:r w:rsidRPr="00B724E3">
        <w:rPr>
          <w:rFonts w:ascii="Times New Roman" w:hAnsi="Times New Roman"/>
          <w:sz w:val="20"/>
          <w:szCs w:val="20"/>
        </w:rPr>
        <w:t>Observed a freshman level classroom f</w:t>
      </w:r>
      <w:r w:rsidR="00590EA4" w:rsidRPr="00B724E3">
        <w:rPr>
          <w:rFonts w:ascii="Times New Roman" w:hAnsi="Times New Roman"/>
          <w:sz w:val="20"/>
          <w:szCs w:val="20"/>
        </w:rPr>
        <w:t>o</w:t>
      </w:r>
      <w:r w:rsidR="000D5986" w:rsidRPr="00B724E3">
        <w:rPr>
          <w:rFonts w:ascii="Times New Roman" w:hAnsi="Times New Roman"/>
          <w:sz w:val="20"/>
          <w:szCs w:val="20"/>
        </w:rPr>
        <w:t>cused on United States History</w:t>
      </w:r>
      <w:r w:rsidR="000D5986" w:rsidRPr="00D234C5">
        <w:rPr>
          <w:rFonts w:ascii="Times New Roman" w:hAnsi="Times New Roman"/>
          <w:sz w:val="22"/>
        </w:rPr>
        <w:t>.</w:t>
      </w:r>
    </w:p>
    <w:p w:rsidR="001E080E" w:rsidRPr="005E5FFC" w:rsidRDefault="005D21BF" w:rsidP="001E080E">
      <w:pPr>
        <w:spacing w:after="0"/>
        <w:rPr>
          <w:rFonts w:ascii="Times New Roman" w:hAnsi="Times New Roman"/>
          <w:sz w:val="22"/>
        </w:rPr>
      </w:pPr>
      <w:r w:rsidRPr="005E5FFC">
        <w:rPr>
          <w:rFonts w:ascii="Times New Roman" w:hAnsi="Times New Roman"/>
          <w:sz w:val="22"/>
        </w:rPr>
        <w:tab/>
      </w:r>
    </w:p>
    <w:p w:rsidR="0096119E" w:rsidRDefault="001E080E" w:rsidP="001E080E">
      <w:pPr>
        <w:spacing w:after="0"/>
        <w:rPr>
          <w:rFonts w:ascii="Times New Roman" w:hAnsi="Times New Roman"/>
          <w:b/>
        </w:rPr>
      </w:pPr>
      <w:r w:rsidRPr="00596B6C">
        <w:rPr>
          <w:rFonts w:ascii="Times New Roman" w:hAnsi="Times New Roman"/>
          <w:b/>
        </w:rPr>
        <w:t>Related Experiences</w:t>
      </w:r>
    </w:p>
    <w:p w:rsidR="0096119E" w:rsidRPr="00B724E3" w:rsidRDefault="0096119E" w:rsidP="0096119E">
      <w:pPr>
        <w:pStyle w:val="BusinessNameDates"/>
        <w:rPr>
          <w:rFonts w:ascii="Times New Roman" w:eastAsia="MS Mincho" w:hAnsi="Times New Roman"/>
          <w:sz w:val="20"/>
        </w:rPr>
      </w:pPr>
      <w:r w:rsidRPr="00B724E3">
        <w:rPr>
          <w:rFonts w:ascii="Times New Roman" w:eastAsia="MS Mincho" w:hAnsi="Times New Roman"/>
          <w:sz w:val="20"/>
        </w:rPr>
        <w:t>September 2003 – March 2009, September 2013- Present, Centennial Aquatic Club</w:t>
      </w:r>
    </w:p>
    <w:p w:rsidR="00D5471D" w:rsidRPr="00B724E3" w:rsidRDefault="0096119E" w:rsidP="0096119E">
      <w:pPr>
        <w:pStyle w:val="BusinessNameDates"/>
        <w:ind w:left="720"/>
        <w:rPr>
          <w:rFonts w:ascii="Times New Roman" w:eastAsia="MS Mincho" w:hAnsi="Times New Roman"/>
          <w:sz w:val="20"/>
        </w:rPr>
      </w:pPr>
      <w:r w:rsidRPr="00B724E3">
        <w:rPr>
          <w:rFonts w:ascii="Times New Roman" w:eastAsia="MS Mincho" w:hAnsi="Times New Roman"/>
          <w:sz w:val="20"/>
        </w:rPr>
        <w:t>Assistant Swim Coach. Write line</w:t>
      </w:r>
      <w:ins w:id="3" w:author="William J. Reilly Jr" w:date="2015-03-16T07:34:00Z">
        <w:r w:rsidR="00387243">
          <w:rPr>
            <w:rFonts w:ascii="Times New Roman" w:eastAsia="MS Mincho" w:hAnsi="Times New Roman"/>
            <w:sz w:val="20"/>
          </w:rPr>
          <w:t>-</w:t>
        </w:r>
      </w:ins>
      <w:r w:rsidRPr="00B724E3">
        <w:rPr>
          <w:rFonts w:ascii="Times New Roman" w:eastAsia="MS Mincho" w:hAnsi="Times New Roman"/>
          <w:sz w:val="20"/>
        </w:rPr>
        <w:t xml:space="preserve"> ups for swim meets, work with children from age 5 to 18 at swim practice, meets, create practices.</w:t>
      </w:r>
    </w:p>
    <w:p w:rsidR="004E4EE2" w:rsidRPr="00B724E3" w:rsidRDefault="004E4EE2" w:rsidP="004E4EE2">
      <w:pPr>
        <w:pStyle w:val="BusinessNameDates"/>
        <w:rPr>
          <w:rFonts w:ascii="Times New Roman" w:eastAsia="MS Mincho" w:hAnsi="Times New Roman"/>
          <w:sz w:val="20"/>
        </w:rPr>
      </w:pPr>
      <w:r w:rsidRPr="00B724E3">
        <w:rPr>
          <w:rFonts w:ascii="Times New Roman" w:eastAsia="MS Mincho" w:hAnsi="Times New Roman"/>
          <w:sz w:val="20"/>
        </w:rPr>
        <w:t>September 2014- Present, William Tennent High School Assistant Swim Coach</w:t>
      </w:r>
    </w:p>
    <w:p w:rsidR="007B098A" w:rsidRPr="00B724E3" w:rsidRDefault="00B938CA" w:rsidP="00B938CA">
      <w:pPr>
        <w:pStyle w:val="BusinessNameDates"/>
        <w:ind w:left="720" w:firstLine="60"/>
        <w:rPr>
          <w:rFonts w:ascii="Times New Roman" w:eastAsia="MS Mincho" w:hAnsi="Times New Roman"/>
          <w:sz w:val="20"/>
        </w:rPr>
      </w:pPr>
      <w:r w:rsidRPr="00B724E3">
        <w:rPr>
          <w:rFonts w:ascii="Times New Roman" w:eastAsia="MS Mincho" w:hAnsi="Times New Roman"/>
          <w:sz w:val="20"/>
        </w:rPr>
        <w:t xml:space="preserve">Coached high school swimmers after schools as well as Saturdays.  </w:t>
      </w:r>
      <w:r w:rsidR="00387243">
        <w:rPr>
          <w:rFonts w:ascii="Times New Roman" w:eastAsia="MS Mincho" w:hAnsi="Times New Roman"/>
          <w:sz w:val="20"/>
        </w:rPr>
        <w:t>R</w:t>
      </w:r>
      <w:r w:rsidR="00387243" w:rsidRPr="00B724E3">
        <w:rPr>
          <w:rFonts w:ascii="Times New Roman" w:eastAsia="MS Mincho" w:hAnsi="Times New Roman"/>
          <w:sz w:val="20"/>
        </w:rPr>
        <w:t xml:space="preserve">un </w:t>
      </w:r>
      <w:r w:rsidRPr="00B724E3">
        <w:rPr>
          <w:rFonts w:ascii="Times New Roman" w:eastAsia="MS Mincho" w:hAnsi="Times New Roman"/>
          <w:sz w:val="20"/>
        </w:rPr>
        <w:t xml:space="preserve">practices, dryland, weight room training.  Helped to make crucial decisions for </w:t>
      </w:r>
      <w:r w:rsidR="00387243" w:rsidRPr="00B724E3">
        <w:rPr>
          <w:rFonts w:ascii="Times New Roman" w:eastAsia="MS Mincho" w:hAnsi="Times New Roman"/>
          <w:sz w:val="20"/>
        </w:rPr>
        <w:t>line</w:t>
      </w:r>
      <w:r w:rsidR="00387243">
        <w:rPr>
          <w:rFonts w:ascii="Times New Roman" w:eastAsia="MS Mincho" w:hAnsi="Times New Roman"/>
          <w:sz w:val="20"/>
        </w:rPr>
        <w:t>-</w:t>
      </w:r>
      <w:r w:rsidRPr="00B724E3">
        <w:rPr>
          <w:rFonts w:ascii="Times New Roman" w:eastAsia="MS Mincho" w:hAnsi="Times New Roman"/>
          <w:sz w:val="20"/>
        </w:rPr>
        <w:t xml:space="preserve">ups and meets.  </w:t>
      </w:r>
    </w:p>
    <w:p w:rsidR="007B098A" w:rsidRPr="00B724E3" w:rsidRDefault="007B098A" w:rsidP="004E4EE2">
      <w:pPr>
        <w:pStyle w:val="BusinessNameDates"/>
        <w:rPr>
          <w:rFonts w:ascii="Times New Roman" w:eastAsia="MS Mincho" w:hAnsi="Times New Roman"/>
          <w:sz w:val="20"/>
        </w:rPr>
      </w:pPr>
      <w:r w:rsidRPr="00B724E3">
        <w:rPr>
          <w:rFonts w:ascii="Times New Roman" w:eastAsia="MS Mincho" w:hAnsi="Times New Roman"/>
          <w:sz w:val="20"/>
        </w:rPr>
        <w:t>May 2014- Present, Manufactures Country Club Swim Team Assistant Coach</w:t>
      </w:r>
    </w:p>
    <w:p w:rsidR="004E4EE2" w:rsidRPr="00B724E3" w:rsidRDefault="00B938CA" w:rsidP="00B938CA">
      <w:pPr>
        <w:pStyle w:val="BusinessNameDates"/>
        <w:ind w:left="720"/>
        <w:rPr>
          <w:rFonts w:ascii="Times New Roman" w:eastAsia="MS Mincho" w:hAnsi="Times New Roman"/>
          <w:sz w:val="20"/>
        </w:rPr>
      </w:pPr>
      <w:r w:rsidRPr="00B724E3">
        <w:rPr>
          <w:rFonts w:ascii="Times New Roman" w:eastAsia="MS Mincho" w:hAnsi="Times New Roman"/>
          <w:sz w:val="20"/>
        </w:rPr>
        <w:t>Coached over 200 swimmers throughout the summer seven days a week.  Worked with swimmers of all ages as well as multiple exceptionalities.  Helped to write line</w:t>
      </w:r>
      <w:ins w:id="4" w:author="William J. Reilly Jr" w:date="2015-03-16T07:42:00Z">
        <w:r w:rsidR="009A5F40">
          <w:rPr>
            <w:rFonts w:ascii="Times New Roman" w:eastAsia="MS Mincho" w:hAnsi="Times New Roman"/>
            <w:sz w:val="20"/>
          </w:rPr>
          <w:t>-</w:t>
        </w:r>
      </w:ins>
      <w:r w:rsidRPr="00B724E3">
        <w:rPr>
          <w:rFonts w:ascii="Times New Roman" w:eastAsia="MS Mincho" w:hAnsi="Times New Roman"/>
          <w:sz w:val="20"/>
        </w:rPr>
        <w:t xml:space="preserve">ups as well as write practice.  </w:t>
      </w:r>
    </w:p>
    <w:p w:rsidR="00D5471D" w:rsidRPr="00B724E3" w:rsidRDefault="00D5471D" w:rsidP="00D5471D">
      <w:pPr>
        <w:pStyle w:val="BusinessNameDates"/>
        <w:rPr>
          <w:rFonts w:ascii="Times New Roman" w:eastAsia="MS Mincho" w:hAnsi="Times New Roman"/>
          <w:sz w:val="20"/>
        </w:rPr>
      </w:pPr>
      <w:r w:rsidRPr="00B724E3">
        <w:rPr>
          <w:rFonts w:ascii="Times New Roman" w:eastAsia="MS Mincho" w:hAnsi="Times New Roman"/>
          <w:sz w:val="20"/>
        </w:rPr>
        <w:t>Summer 2013, Upper Moreland Swim Club</w:t>
      </w:r>
    </w:p>
    <w:p w:rsidR="001E080E" w:rsidRPr="00B724E3" w:rsidRDefault="00D5471D" w:rsidP="00D5471D">
      <w:pPr>
        <w:pStyle w:val="BusinessNameDates"/>
        <w:ind w:left="720"/>
        <w:rPr>
          <w:rFonts w:ascii="Times New Roman" w:eastAsia="MS Mincho" w:hAnsi="Times New Roman"/>
          <w:sz w:val="20"/>
        </w:rPr>
      </w:pPr>
      <w:r w:rsidRPr="00B724E3">
        <w:rPr>
          <w:rFonts w:ascii="Times New Roman" w:eastAsia="MS Mincho" w:hAnsi="Times New Roman"/>
          <w:sz w:val="20"/>
        </w:rPr>
        <w:t xml:space="preserve">Worked as an Assistant Swim Coach as well as a summer lifeguard. Worked with swimmers of all ages, taught many younger swimmers how to swim. Worked with parents to create different team activities. </w:t>
      </w:r>
    </w:p>
    <w:p w:rsidR="00987382" w:rsidRPr="00B724E3" w:rsidRDefault="009A5B2C" w:rsidP="00987382">
      <w:pPr>
        <w:pStyle w:val="BusinessNameDates"/>
        <w:rPr>
          <w:rFonts w:ascii="Times New Roman" w:eastAsia="MS Mincho" w:hAnsi="Times New Roman"/>
          <w:sz w:val="20"/>
        </w:rPr>
      </w:pPr>
      <w:r w:rsidRPr="00B724E3">
        <w:rPr>
          <w:rFonts w:ascii="Times New Roman" w:eastAsia="MS Mincho" w:hAnsi="Times New Roman"/>
          <w:sz w:val="20"/>
        </w:rPr>
        <w:t>Fall 2009- Spring 2013</w:t>
      </w:r>
      <w:r w:rsidR="00987382" w:rsidRPr="00B724E3">
        <w:rPr>
          <w:rFonts w:ascii="Times New Roman" w:eastAsia="MS Mincho" w:hAnsi="Times New Roman"/>
          <w:sz w:val="20"/>
        </w:rPr>
        <w:t>, La Salle University</w:t>
      </w:r>
    </w:p>
    <w:p w:rsidR="00987382" w:rsidRPr="00B724E3" w:rsidRDefault="00987382" w:rsidP="00987382">
      <w:pPr>
        <w:pStyle w:val="BusinessNameDates"/>
        <w:ind w:left="360" w:hanging="360"/>
        <w:rPr>
          <w:rFonts w:ascii="Times New Roman" w:eastAsia="MS Mincho" w:hAnsi="Times New Roman"/>
          <w:sz w:val="20"/>
        </w:rPr>
      </w:pPr>
      <w:r w:rsidRPr="00B724E3">
        <w:rPr>
          <w:rFonts w:ascii="Times New Roman" w:eastAsia="MS Mincho" w:hAnsi="Times New Roman"/>
          <w:sz w:val="20"/>
        </w:rPr>
        <w:tab/>
      </w:r>
      <w:r w:rsidRPr="00B724E3">
        <w:rPr>
          <w:rFonts w:ascii="Times New Roman" w:eastAsia="MS Mincho" w:hAnsi="Times New Roman"/>
          <w:sz w:val="20"/>
        </w:rPr>
        <w:tab/>
      </w:r>
      <w:r w:rsidR="00D234C5" w:rsidRPr="00B724E3">
        <w:rPr>
          <w:rFonts w:ascii="Times New Roman" w:eastAsia="MS Mincho" w:hAnsi="Times New Roman"/>
          <w:sz w:val="20"/>
        </w:rPr>
        <w:tab/>
      </w:r>
      <w:r w:rsidRPr="00B724E3">
        <w:rPr>
          <w:rFonts w:ascii="Times New Roman" w:eastAsia="MS Mincho" w:hAnsi="Times New Roman"/>
          <w:sz w:val="20"/>
        </w:rPr>
        <w:t>Member of Division I Varsity Swimming and Diving team</w:t>
      </w:r>
    </w:p>
    <w:p w:rsidR="00987382" w:rsidRPr="00B724E3" w:rsidRDefault="00987382" w:rsidP="00987382">
      <w:pPr>
        <w:pStyle w:val="BusinessNameDates"/>
        <w:ind w:left="360" w:hanging="360"/>
        <w:rPr>
          <w:rFonts w:ascii="Times New Roman" w:eastAsia="MS Mincho" w:hAnsi="Times New Roman"/>
          <w:sz w:val="20"/>
        </w:rPr>
      </w:pPr>
      <w:r w:rsidRPr="00B724E3">
        <w:rPr>
          <w:rFonts w:ascii="Times New Roman" w:eastAsia="MS Mincho" w:hAnsi="Times New Roman"/>
          <w:sz w:val="20"/>
        </w:rPr>
        <w:tab/>
      </w:r>
      <w:r w:rsidRPr="00B724E3">
        <w:rPr>
          <w:rFonts w:ascii="Times New Roman" w:eastAsia="MS Mincho" w:hAnsi="Times New Roman"/>
          <w:sz w:val="20"/>
        </w:rPr>
        <w:tab/>
      </w:r>
      <w:r w:rsidR="00D234C5" w:rsidRPr="00B724E3">
        <w:rPr>
          <w:rFonts w:ascii="Times New Roman" w:eastAsia="MS Mincho" w:hAnsi="Times New Roman"/>
          <w:sz w:val="20"/>
        </w:rPr>
        <w:tab/>
      </w:r>
      <w:r w:rsidRPr="00B724E3">
        <w:rPr>
          <w:rFonts w:ascii="Times New Roman" w:eastAsia="MS Mincho" w:hAnsi="Times New Roman"/>
          <w:sz w:val="20"/>
        </w:rPr>
        <w:t>Member of the Student Athlete Advisory Committee</w:t>
      </w:r>
    </w:p>
    <w:p w:rsidR="00987382" w:rsidRPr="00B724E3" w:rsidRDefault="009A5B2C" w:rsidP="00987382">
      <w:pPr>
        <w:pStyle w:val="BusinessNameDates"/>
        <w:rPr>
          <w:rFonts w:ascii="Times New Roman" w:eastAsia="MS Mincho" w:hAnsi="Times New Roman"/>
          <w:sz w:val="20"/>
        </w:rPr>
      </w:pPr>
      <w:r w:rsidRPr="00B724E3">
        <w:rPr>
          <w:rFonts w:ascii="Times New Roman" w:eastAsia="MS Mincho" w:hAnsi="Times New Roman"/>
          <w:sz w:val="20"/>
        </w:rPr>
        <w:t xml:space="preserve">June 2010- August 2012, </w:t>
      </w:r>
      <w:r w:rsidR="00987382" w:rsidRPr="00B724E3">
        <w:rPr>
          <w:rFonts w:ascii="Times New Roman" w:eastAsia="MS Mincho" w:hAnsi="Times New Roman"/>
          <w:sz w:val="20"/>
        </w:rPr>
        <w:t>Maplewood Swim Club</w:t>
      </w:r>
    </w:p>
    <w:p w:rsidR="00000378" w:rsidRPr="00B724E3" w:rsidRDefault="00987382" w:rsidP="00987382">
      <w:pPr>
        <w:pStyle w:val="BusinessNameDates"/>
        <w:ind w:left="720"/>
        <w:rPr>
          <w:rFonts w:ascii="Times New Roman" w:eastAsia="MS Mincho" w:hAnsi="Times New Roman"/>
          <w:sz w:val="20"/>
        </w:rPr>
      </w:pPr>
      <w:r w:rsidRPr="00B724E3">
        <w:rPr>
          <w:rFonts w:ascii="Times New Roman" w:eastAsia="MS Mincho" w:hAnsi="Times New Roman"/>
          <w:sz w:val="20"/>
        </w:rPr>
        <w:t>Assistant Swim</w:t>
      </w:r>
      <w:r w:rsidR="002A15E7" w:rsidRPr="00B724E3">
        <w:rPr>
          <w:rFonts w:ascii="Times New Roman" w:eastAsia="MS Mincho" w:hAnsi="Times New Roman"/>
          <w:sz w:val="20"/>
        </w:rPr>
        <w:t xml:space="preserve"> </w:t>
      </w:r>
      <w:r w:rsidRPr="00B724E3">
        <w:rPr>
          <w:rFonts w:ascii="Times New Roman" w:eastAsia="MS Mincho" w:hAnsi="Times New Roman"/>
          <w:sz w:val="20"/>
        </w:rPr>
        <w:t>Coach.  As asst. coach, experience different levels of exceptionalities e.g., autism, mental retardation</w:t>
      </w:r>
    </w:p>
    <w:p w:rsidR="00000378" w:rsidRPr="00B724E3" w:rsidRDefault="0062791D" w:rsidP="00000378">
      <w:pPr>
        <w:pStyle w:val="BusinessNameDates"/>
        <w:rPr>
          <w:rFonts w:ascii="Times New Roman" w:eastAsia="MS Mincho" w:hAnsi="Times New Roman"/>
          <w:sz w:val="20"/>
        </w:rPr>
      </w:pPr>
      <w:r w:rsidRPr="00B724E3">
        <w:rPr>
          <w:rFonts w:ascii="Times New Roman" w:eastAsia="MS Mincho" w:hAnsi="Times New Roman"/>
          <w:sz w:val="20"/>
        </w:rPr>
        <w:t>Fall 2011</w:t>
      </w:r>
      <w:r w:rsidR="00000378" w:rsidRPr="00B724E3">
        <w:rPr>
          <w:rFonts w:ascii="Times New Roman" w:eastAsia="MS Mincho" w:hAnsi="Times New Roman"/>
          <w:sz w:val="20"/>
        </w:rPr>
        <w:t xml:space="preserve">- </w:t>
      </w:r>
      <w:r w:rsidR="009A5B2C" w:rsidRPr="00B724E3">
        <w:rPr>
          <w:rFonts w:ascii="Times New Roman" w:eastAsia="MS Mincho" w:hAnsi="Times New Roman"/>
          <w:sz w:val="20"/>
        </w:rPr>
        <w:t>March 2013</w:t>
      </w:r>
      <w:r w:rsidR="001A03B5" w:rsidRPr="00B724E3">
        <w:rPr>
          <w:rFonts w:ascii="Times New Roman" w:eastAsia="MS Mincho" w:hAnsi="Times New Roman"/>
          <w:sz w:val="20"/>
        </w:rPr>
        <w:t>, Cheltenham Aquatic Club</w:t>
      </w:r>
    </w:p>
    <w:p w:rsidR="00987382" w:rsidRPr="00B724E3" w:rsidRDefault="00000378" w:rsidP="00000378">
      <w:pPr>
        <w:pStyle w:val="BusinessNameDates"/>
        <w:rPr>
          <w:rFonts w:ascii="Times New Roman" w:eastAsia="MS Mincho" w:hAnsi="Times New Roman"/>
          <w:sz w:val="20"/>
        </w:rPr>
      </w:pPr>
      <w:r w:rsidRPr="00B724E3">
        <w:rPr>
          <w:rFonts w:ascii="Times New Roman" w:eastAsia="MS Mincho" w:hAnsi="Times New Roman"/>
          <w:sz w:val="20"/>
        </w:rPr>
        <w:tab/>
        <w:t>Assistant Swim Coach</w:t>
      </w:r>
    </w:p>
    <w:p w:rsidR="00987382" w:rsidRPr="00B724E3" w:rsidRDefault="00987382" w:rsidP="00987382">
      <w:pPr>
        <w:pStyle w:val="BusinessNameDates"/>
        <w:rPr>
          <w:rFonts w:ascii="Times New Roman" w:eastAsia="MS Mincho" w:hAnsi="Times New Roman"/>
          <w:sz w:val="20"/>
        </w:rPr>
      </w:pPr>
      <w:r w:rsidRPr="00B724E3">
        <w:rPr>
          <w:rFonts w:ascii="Times New Roman" w:eastAsia="MS Mincho" w:hAnsi="Times New Roman"/>
          <w:sz w:val="20"/>
        </w:rPr>
        <w:t xml:space="preserve">May 2006- </w:t>
      </w:r>
      <w:r w:rsidR="009A5B2C" w:rsidRPr="00B724E3">
        <w:rPr>
          <w:rFonts w:ascii="Times New Roman" w:eastAsia="MS Mincho" w:hAnsi="Times New Roman"/>
          <w:sz w:val="20"/>
        </w:rPr>
        <w:t>August 2012</w:t>
      </w:r>
      <w:r w:rsidRPr="00B724E3">
        <w:rPr>
          <w:rFonts w:ascii="Times New Roman" w:eastAsia="MS Mincho" w:hAnsi="Times New Roman"/>
          <w:sz w:val="20"/>
        </w:rPr>
        <w:t>, Maplewood Swim Club</w:t>
      </w:r>
    </w:p>
    <w:p w:rsidR="00987382" w:rsidRDefault="00987382" w:rsidP="00987382">
      <w:pPr>
        <w:pStyle w:val="BusinessNameDates"/>
        <w:ind w:left="720"/>
        <w:rPr>
          <w:rFonts w:ascii="Times New Roman" w:eastAsia="MS Mincho" w:hAnsi="Times New Roman"/>
          <w:sz w:val="20"/>
        </w:rPr>
      </w:pPr>
      <w:r w:rsidRPr="00B724E3">
        <w:rPr>
          <w:rFonts w:ascii="Times New Roman" w:eastAsia="MS Mincho" w:hAnsi="Times New Roman"/>
          <w:sz w:val="20"/>
        </w:rPr>
        <w:t>Seasonal summer job as a lifeguard, administer first aid as required, help organize daily activities with clientele children twelve and younger</w:t>
      </w:r>
      <w:r w:rsidR="00B724E3">
        <w:rPr>
          <w:rFonts w:ascii="Times New Roman" w:eastAsia="MS Mincho" w:hAnsi="Times New Roman"/>
          <w:sz w:val="20"/>
        </w:rPr>
        <w:br/>
      </w:r>
    </w:p>
    <w:p w:rsidR="00B724E3" w:rsidRDefault="00B724E3" w:rsidP="00B724E3">
      <w:pPr>
        <w:pStyle w:val="BusinessNameDates"/>
        <w:rPr>
          <w:rFonts w:ascii="Times New Roman" w:eastAsia="MS Mincho" w:hAnsi="Times New Roman"/>
          <w:sz w:val="20"/>
        </w:rPr>
      </w:pPr>
    </w:p>
    <w:p w:rsidR="00B724E3" w:rsidRPr="00596B6C" w:rsidRDefault="00B724E3" w:rsidP="00B724E3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AWARDS</w:t>
      </w:r>
    </w:p>
    <w:p w:rsidR="00B724E3" w:rsidRPr="009B1507" w:rsidRDefault="00B724E3" w:rsidP="00B724E3">
      <w:pPr>
        <w:spacing w:after="0"/>
        <w:rPr>
          <w:rFonts w:ascii="Times New Roman" w:hAnsi="Times New Roman"/>
          <w:sz w:val="20"/>
          <w:szCs w:val="20"/>
        </w:rPr>
      </w:pPr>
      <w:r w:rsidRPr="009B1507">
        <w:rPr>
          <w:rFonts w:ascii="Times New Roman" w:hAnsi="Times New Roman"/>
          <w:sz w:val="20"/>
          <w:szCs w:val="20"/>
        </w:rPr>
        <w:t xml:space="preserve">Dean’s List </w:t>
      </w:r>
      <w:r w:rsidRPr="009B1507">
        <w:rPr>
          <w:rFonts w:ascii="Times New Roman" w:hAnsi="Times New Roman"/>
          <w:sz w:val="20"/>
          <w:szCs w:val="20"/>
        </w:rPr>
        <w:tab/>
      </w:r>
      <w:r w:rsidRPr="009B1507">
        <w:rPr>
          <w:rFonts w:ascii="Times New Roman" w:hAnsi="Times New Roman"/>
          <w:sz w:val="20"/>
          <w:szCs w:val="20"/>
        </w:rPr>
        <w:tab/>
      </w:r>
      <w:r w:rsidRPr="009B1507">
        <w:rPr>
          <w:rFonts w:ascii="Times New Roman" w:hAnsi="Times New Roman"/>
          <w:sz w:val="20"/>
          <w:szCs w:val="20"/>
        </w:rPr>
        <w:tab/>
      </w:r>
      <w:r w:rsidRPr="009B1507">
        <w:rPr>
          <w:rFonts w:ascii="Times New Roman" w:hAnsi="Times New Roman"/>
          <w:sz w:val="20"/>
          <w:szCs w:val="20"/>
        </w:rPr>
        <w:tab/>
      </w:r>
      <w:r w:rsidRPr="009B1507">
        <w:rPr>
          <w:rFonts w:ascii="Times New Roman" w:hAnsi="Times New Roman"/>
          <w:sz w:val="20"/>
          <w:szCs w:val="20"/>
        </w:rPr>
        <w:tab/>
      </w:r>
      <w:r w:rsidRPr="009B1507">
        <w:rPr>
          <w:rFonts w:ascii="Times New Roman" w:hAnsi="Times New Roman"/>
          <w:sz w:val="20"/>
          <w:szCs w:val="20"/>
        </w:rPr>
        <w:tab/>
        <w:t>Fall 2009- Spring 2013</w:t>
      </w:r>
      <w:r w:rsidRPr="009B1507">
        <w:rPr>
          <w:rFonts w:ascii="Times New Roman" w:hAnsi="Times New Roman"/>
          <w:sz w:val="20"/>
          <w:szCs w:val="20"/>
        </w:rPr>
        <w:tab/>
      </w:r>
    </w:p>
    <w:p w:rsidR="00B724E3" w:rsidRPr="009B1507" w:rsidRDefault="00B724E3" w:rsidP="00B724E3">
      <w:pPr>
        <w:spacing w:after="0"/>
        <w:rPr>
          <w:rFonts w:ascii="Times New Roman" w:hAnsi="Times New Roman" w:cs="Helvetica"/>
          <w:sz w:val="20"/>
          <w:szCs w:val="20"/>
        </w:rPr>
      </w:pPr>
      <w:r w:rsidRPr="009B1507">
        <w:rPr>
          <w:rFonts w:ascii="Times New Roman" w:hAnsi="Times New Roman" w:cs="Helvetica"/>
          <w:sz w:val="20"/>
          <w:szCs w:val="20"/>
        </w:rPr>
        <w:t>Faculty Athletics Committee Academic Achievement Award</w:t>
      </w:r>
      <w:r w:rsidRPr="009B1507">
        <w:rPr>
          <w:rFonts w:ascii="Times New Roman" w:hAnsi="Times New Roman"/>
          <w:sz w:val="20"/>
          <w:szCs w:val="20"/>
        </w:rPr>
        <w:t xml:space="preserve"> </w:t>
      </w:r>
      <w:r w:rsidRPr="009B1507">
        <w:rPr>
          <w:rFonts w:ascii="Times New Roman" w:hAnsi="Times New Roman"/>
          <w:sz w:val="20"/>
          <w:szCs w:val="20"/>
        </w:rPr>
        <w:tab/>
        <w:t>Fall 2009- Spring 2013</w:t>
      </w:r>
    </w:p>
    <w:p w:rsidR="00B724E3" w:rsidRPr="009B1507" w:rsidRDefault="00B724E3" w:rsidP="00B724E3">
      <w:pPr>
        <w:spacing w:after="0"/>
        <w:rPr>
          <w:rFonts w:ascii="Times New Roman" w:hAnsi="Times New Roman" w:cs="Helvetica"/>
          <w:sz w:val="20"/>
          <w:szCs w:val="20"/>
        </w:rPr>
      </w:pPr>
      <w:r w:rsidRPr="009B1507">
        <w:rPr>
          <w:rFonts w:ascii="Times New Roman" w:hAnsi="Times New Roman" w:cs="Helvetica"/>
          <w:sz w:val="20"/>
          <w:szCs w:val="20"/>
        </w:rPr>
        <w:t xml:space="preserve">La Salle University Founders Scholarship </w:t>
      </w:r>
      <w:r w:rsidRPr="009B1507">
        <w:rPr>
          <w:rFonts w:ascii="Times New Roman" w:hAnsi="Times New Roman" w:cs="Helvetica"/>
          <w:sz w:val="20"/>
          <w:szCs w:val="20"/>
        </w:rPr>
        <w:tab/>
      </w:r>
      <w:r w:rsidRPr="009B1507">
        <w:rPr>
          <w:rFonts w:ascii="Times New Roman" w:hAnsi="Times New Roman" w:cs="Helvetica"/>
          <w:sz w:val="20"/>
          <w:szCs w:val="20"/>
        </w:rPr>
        <w:tab/>
      </w:r>
      <w:r w:rsidRPr="009B1507">
        <w:rPr>
          <w:rFonts w:ascii="Times New Roman" w:hAnsi="Times New Roman" w:cs="Helvetica"/>
          <w:sz w:val="20"/>
          <w:szCs w:val="20"/>
        </w:rPr>
        <w:tab/>
        <w:t>Fall 2009- Spring 2013</w:t>
      </w:r>
    </w:p>
    <w:p w:rsidR="00B724E3" w:rsidRDefault="00B724E3" w:rsidP="00B724E3">
      <w:pPr>
        <w:spacing w:after="0"/>
        <w:rPr>
          <w:rFonts w:ascii="Times New Roman" w:hAnsi="Times New Roman" w:cs="Helvetica"/>
          <w:sz w:val="20"/>
          <w:szCs w:val="20"/>
        </w:rPr>
      </w:pPr>
      <w:r w:rsidRPr="009B1507">
        <w:rPr>
          <w:rFonts w:ascii="Times New Roman" w:hAnsi="Times New Roman" w:cs="Helvetica"/>
          <w:sz w:val="20"/>
          <w:szCs w:val="20"/>
        </w:rPr>
        <w:t>La Salle University Alumni Honor Society</w:t>
      </w:r>
      <w:r w:rsidRPr="009B1507">
        <w:rPr>
          <w:rFonts w:ascii="Times New Roman" w:hAnsi="Times New Roman" w:cs="Helvetica"/>
          <w:sz w:val="20"/>
          <w:szCs w:val="20"/>
        </w:rPr>
        <w:tab/>
      </w:r>
      <w:r w:rsidRPr="009B1507">
        <w:rPr>
          <w:rFonts w:ascii="Times New Roman" w:hAnsi="Times New Roman" w:cs="Helvetica"/>
          <w:sz w:val="20"/>
          <w:szCs w:val="20"/>
        </w:rPr>
        <w:tab/>
      </w:r>
      <w:r w:rsidRPr="009B1507">
        <w:rPr>
          <w:rFonts w:ascii="Times New Roman" w:hAnsi="Times New Roman" w:cs="Helvetica"/>
          <w:sz w:val="20"/>
          <w:szCs w:val="20"/>
        </w:rPr>
        <w:tab/>
        <w:t>Inducted Fall 2012</w:t>
      </w:r>
    </w:p>
    <w:p w:rsidR="00B724E3" w:rsidRPr="00B724E3" w:rsidRDefault="00B724E3" w:rsidP="00B724E3">
      <w:pPr>
        <w:pStyle w:val="BusinessNameDates"/>
        <w:rPr>
          <w:rFonts w:ascii="Times New Roman" w:eastAsia="MS Mincho" w:hAnsi="Times New Roman"/>
          <w:sz w:val="20"/>
        </w:rPr>
      </w:pPr>
    </w:p>
    <w:sectPr w:rsidR="00B724E3" w:rsidRPr="00B724E3" w:rsidSect="00B1446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0E"/>
    <w:rsid w:val="00000378"/>
    <w:rsid w:val="0004452F"/>
    <w:rsid w:val="00092B46"/>
    <w:rsid w:val="000B6D5C"/>
    <w:rsid w:val="000D5986"/>
    <w:rsid w:val="000F7E08"/>
    <w:rsid w:val="00122335"/>
    <w:rsid w:val="00170639"/>
    <w:rsid w:val="00181F65"/>
    <w:rsid w:val="0019460F"/>
    <w:rsid w:val="001A03B5"/>
    <w:rsid w:val="001C2323"/>
    <w:rsid w:val="001D4519"/>
    <w:rsid w:val="001E080E"/>
    <w:rsid w:val="001E4DFF"/>
    <w:rsid w:val="0021587F"/>
    <w:rsid w:val="00231E76"/>
    <w:rsid w:val="00235A6A"/>
    <w:rsid w:val="002513E1"/>
    <w:rsid w:val="002A15E7"/>
    <w:rsid w:val="002A605D"/>
    <w:rsid w:val="002B687E"/>
    <w:rsid w:val="002C7CD5"/>
    <w:rsid w:val="002D0CEE"/>
    <w:rsid w:val="002E1417"/>
    <w:rsid w:val="00300A0D"/>
    <w:rsid w:val="00303FE2"/>
    <w:rsid w:val="00312F1E"/>
    <w:rsid w:val="00322187"/>
    <w:rsid w:val="00325719"/>
    <w:rsid w:val="003362F5"/>
    <w:rsid w:val="0035118B"/>
    <w:rsid w:val="00364250"/>
    <w:rsid w:val="003823AC"/>
    <w:rsid w:val="00387243"/>
    <w:rsid w:val="00393E32"/>
    <w:rsid w:val="003B3922"/>
    <w:rsid w:val="003E1994"/>
    <w:rsid w:val="003E771A"/>
    <w:rsid w:val="003F1B39"/>
    <w:rsid w:val="003F4BBC"/>
    <w:rsid w:val="0040498F"/>
    <w:rsid w:val="00421F05"/>
    <w:rsid w:val="00447A45"/>
    <w:rsid w:val="00454A7F"/>
    <w:rsid w:val="00460271"/>
    <w:rsid w:val="00474259"/>
    <w:rsid w:val="00484527"/>
    <w:rsid w:val="004A2077"/>
    <w:rsid w:val="004D7F40"/>
    <w:rsid w:val="004E4EE2"/>
    <w:rsid w:val="004F6DDE"/>
    <w:rsid w:val="00511BF6"/>
    <w:rsid w:val="0052038C"/>
    <w:rsid w:val="00527A8A"/>
    <w:rsid w:val="00547886"/>
    <w:rsid w:val="005654E1"/>
    <w:rsid w:val="00571D37"/>
    <w:rsid w:val="00590EA4"/>
    <w:rsid w:val="00594350"/>
    <w:rsid w:val="00596B6C"/>
    <w:rsid w:val="005A6C77"/>
    <w:rsid w:val="005C68F8"/>
    <w:rsid w:val="005D0B96"/>
    <w:rsid w:val="005D21BF"/>
    <w:rsid w:val="005D59CE"/>
    <w:rsid w:val="005E0969"/>
    <w:rsid w:val="005E5FFC"/>
    <w:rsid w:val="005E67F4"/>
    <w:rsid w:val="005E6CF5"/>
    <w:rsid w:val="005F2FA2"/>
    <w:rsid w:val="005F6420"/>
    <w:rsid w:val="00605B9B"/>
    <w:rsid w:val="00624AC6"/>
    <w:rsid w:val="0062791D"/>
    <w:rsid w:val="00627F9B"/>
    <w:rsid w:val="006375B6"/>
    <w:rsid w:val="00671B8E"/>
    <w:rsid w:val="0067461E"/>
    <w:rsid w:val="00694720"/>
    <w:rsid w:val="006A7221"/>
    <w:rsid w:val="006D1720"/>
    <w:rsid w:val="006E19B0"/>
    <w:rsid w:val="006F3BA7"/>
    <w:rsid w:val="00716625"/>
    <w:rsid w:val="0072663E"/>
    <w:rsid w:val="007476B4"/>
    <w:rsid w:val="0074789B"/>
    <w:rsid w:val="00757D1D"/>
    <w:rsid w:val="00797BCC"/>
    <w:rsid w:val="007B098A"/>
    <w:rsid w:val="007C39F7"/>
    <w:rsid w:val="007D07FA"/>
    <w:rsid w:val="007D0848"/>
    <w:rsid w:val="007E1780"/>
    <w:rsid w:val="00806C04"/>
    <w:rsid w:val="00817C80"/>
    <w:rsid w:val="00826EFA"/>
    <w:rsid w:val="00860F0C"/>
    <w:rsid w:val="008B4491"/>
    <w:rsid w:val="008C1B0E"/>
    <w:rsid w:val="008D24A3"/>
    <w:rsid w:val="008E3E01"/>
    <w:rsid w:val="008F413E"/>
    <w:rsid w:val="008F52DB"/>
    <w:rsid w:val="00926E14"/>
    <w:rsid w:val="009510D7"/>
    <w:rsid w:val="0096119E"/>
    <w:rsid w:val="00964262"/>
    <w:rsid w:val="00965417"/>
    <w:rsid w:val="00967956"/>
    <w:rsid w:val="009834B0"/>
    <w:rsid w:val="00987382"/>
    <w:rsid w:val="009A52C8"/>
    <w:rsid w:val="009A5B2C"/>
    <w:rsid w:val="009A5F40"/>
    <w:rsid w:val="009B1507"/>
    <w:rsid w:val="009E66EF"/>
    <w:rsid w:val="00A028EB"/>
    <w:rsid w:val="00A14C74"/>
    <w:rsid w:val="00A23BE9"/>
    <w:rsid w:val="00A73D32"/>
    <w:rsid w:val="00A850D8"/>
    <w:rsid w:val="00A97048"/>
    <w:rsid w:val="00AC1929"/>
    <w:rsid w:val="00AE67FE"/>
    <w:rsid w:val="00B04525"/>
    <w:rsid w:val="00B1446C"/>
    <w:rsid w:val="00B173F0"/>
    <w:rsid w:val="00B34762"/>
    <w:rsid w:val="00B55CCB"/>
    <w:rsid w:val="00B70409"/>
    <w:rsid w:val="00B724E3"/>
    <w:rsid w:val="00B923AB"/>
    <w:rsid w:val="00B938CA"/>
    <w:rsid w:val="00BA5611"/>
    <w:rsid w:val="00BB7F24"/>
    <w:rsid w:val="00C124B5"/>
    <w:rsid w:val="00C40CFB"/>
    <w:rsid w:val="00C414F1"/>
    <w:rsid w:val="00C42717"/>
    <w:rsid w:val="00C705FC"/>
    <w:rsid w:val="00C73457"/>
    <w:rsid w:val="00C77422"/>
    <w:rsid w:val="00C86123"/>
    <w:rsid w:val="00CD5006"/>
    <w:rsid w:val="00D00992"/>
    <w:rsid w:val="00D1076A"/>
    <w:rsid w:val="00D234C5"/>
    <w:rsid w:val="00D5389C"/>
    <w:rsid w:val="00D5471D"/>
    <w:rsid w:val="00D55898"/>
    <w:rsid w:val="00D74476"/>
    <w:rsid w:val="00D8066E"/>
    <w:rsid w:val="00D830E6"/>
    <w:rsid w:val="00D8386B"/>
    <w:rsid w:val="00DA3B1A"/>
    <w:rsid w:val="00DA56CB"/>
    <w:rsid w:val="00DF104F"/>
    <w:rsid w:val="00E01550"/>
    <w:rsid w:val="00E279E4"/>
    <w:rsid w:val="00E46F1B"/>
    <w:rsid w:val="00E56970"/>
    <w:rsid w:val="00E853CF"/>
    <w:rsid w:val="00E85577"/>
    <w:rsid w:val="00E94C2F"/>
    <w:rsid w:val="00E959E8"/>
    <w:rsid w:val="00EA03AC"/>
    <w:rsid w:val="00EB3C39"/>
    <w:rsid w:val="00EB6A92"/>
    <w:rsid w:val="00EF4612"/>
    <w:rsid w:val="00F051CC"/>
    <w:rsid w:val="00F25794"/>
    <w:rsid w:val="00F31893"/>
    <w:rsid w:val="00F32428"/>
    <w:rsid w:val="00F6634D"/>
    <w:rsid w:val="00F7548E"/>
    <w:rsid w:val="00F919B1"/>
    <w:rsid w:val="00FA6A3E"/>
    <w:rsid w:val="00FC2229"/>
    <w:rsid w:val="00FC24B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DD687-5D48-462A-8458-41F2E605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080E"/>
    <w:rPr>
      <w:color w:val="0000FF" w:themeColor="hyperlink"/>
      <w:u w:val="single"/>
    </w:rPr>
  </w:style>
  <w:style w:type="paragraph" w:customStyle="1" w:styleId="Overviewbullets">
    <w:name w:val="Overview bullets"/>
    <w:basedOn w:val="PlainText"/>
    <w:rsid w:val="00F31893"/>
    <w:pPr>
      <w:numPr>
        <w:numId w:val="1"/>
      </w:numPr>
      <w:spacing w:before="180" w:after="18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BusinessNameDates">
    <w:name w:val="Business Name &amp; Dates"/>
    <w:basedOn w:val="Normal"/>
    <w:qFormat/>
    <w:rsid w:val="00F31893"/>
    <w:pPr>
      <w:spacing w:after="0"/>
    </w:pPr>
    <w:rPr>
      <w:rFonts w:ascii="Verdana" w:eastAsia="Times New Roman" w:hAnsi="Verdana"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31893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1893"/>
    <w:rPr>
      <w:rFonts w:ascii="Courier" w:hAnsi="Courier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D59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9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9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9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9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12C30-E87E-4884-A17F-74BB5FA0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852</Words>
  <Characters>4860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 Forlini</dc:creator>
  <cp:lastModifiedBy>MJ</cp:lastModifiedBy>
  <cp:revision>2</cp:revision>
  <cp:lastPrinted>2014-03-25T12:44:00Z</cp:lastPrinted>
  <dcterms:created xsi:type="dcterms:W3CDTF">2016-03-04T02:38:00Z</dcterms:created>
  <dcterms:modified xsi:type="dcterms:W3CDTF">2016-03-04T02:38:00Z</dcterms:modified>
</cp:coreProperties>
</file>